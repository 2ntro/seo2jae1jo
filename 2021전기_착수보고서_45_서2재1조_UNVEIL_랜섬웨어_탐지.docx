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59" w:lineRule="auto"/>
        <w:ind w:left="0"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color w:val="2f5496"/>
          <w:sz w:val="32"/>
          <w:szCs w:val="32"/>
          <w:rtl w:val="0"/>
        </w:rPr>
        <w:t xml:space="preserve">목차 </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9779"/>
            </w:tabs>
            <w:spacing w:after="145" w:before="0" w:line="259" w:lineRule="auto"/>
            <w:ind w:left="25" w:right="40"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나눔스퀘어 Light" w:cs="나눔스퀘어 Light" w:eastAsia="나눔스퀘어 Light" w:hAnsi="나눔스퀘어 Light"/>
                <w:b w:val="0"/>
                <w:i w:val="0"/>
                <w:smallCaps w:val="0"/>
                <w:strike w:val="0"/>
                <w:color w:val="000000"/>
                <w:sz w:val="22"/>
                <w:szCs w:val="22"/>
                <w:u w:val="none"/>
                <w:shd w:fill="auto" w:val="clear"/>
                <w:vertAlign w:val="baseline"/>
                <w:rtl w:val="0"/>
              </w:rPr>
              <w:t xml:space="preserve">1. 과제의 배경 및 목표</w:t>
            </w:r>
          </w:hyperlink>
          <w:hyperlink w:anchor="_heading=h.gjdgxs">
            <w:r w:rsidDel="00000000" w:rsidR="00000000" w:rsidRPr="00000000">
              <w:rPr>
                <w:rFonts w:ascii="Malgan Gothic" w:cs="Malgan Gothic" w:eastAsia="Malgan Gothic" w:hAnsi="Malgan Gothic"/>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0j0zll">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1.1 </w:t>
            </w:r>
          </w:hyperlink>
          <w:hyperlink w:anchor="_heading=h.30j0zll">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과제 배경</w:t>
          </w:r>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fob9te">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1.2 </w:t>
            </w:r>
          </w:hyperlink>
          <w:hyperlink w:anchor="_heading=h.1fob9te">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과제 목적</w:t>
          </w:r>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9779"/>
            </w:tabs>
            <w:spacing w:after="145" w:before="0" w:line="259" w:lineRule="auto"/>
            <w:ind w:left="25" w:right="40"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znysh7">
            <w:r w:rsidDel="00000000" w:rsidR="00000000" w:rsidRPr="00000000">
              <w:rPr>
                <w:rFonts w:ascii="나눔스퀘어 Light" w:cs="나눔스퀘어 Light" w:eastAsia="나눔스퀘어 Light" w:hAnsi="나눔스퀘어 Light"/>
                <w:b w:val="0"/>
                <w:i w:val="0"/>
                <w:smallCaps w:val="0"/>
                <w:strike w:val="0"/>
                <w:color w:val="000000"/>
                <w:sz w:val="22"/>
                <w:szCs w:val="22"/>
                <w:u w:val="none"/>
                <w:shd w:fill="auto" w:val="clear"/>
                <w:vertAlign w:val="baseline"/>
                <w:rtl w:val="0"/>
              </w:rPr>
              <w:t xml:space="preserve">2. 요구 조건 분</w:t>
            </w:r>
          </w:hyperlink>
          <w:hyperlink w:anchor="_heading=h.3znysh7">
            <w:r w:rsidDel="00000000" w:rsidR="00000000" w:rsidRPr="00000000">
              <w:rPr>
                <w:rFonts w:ascii="나눔스퀘어 Light" w:cs="나눔스퀘어 Light" w:eastAsia="나눔스퀘어 Light" w:hAnsi="나눔스퀘어 Light"/>
                <w:sz w:val="22"/>
                <w:szCs w:val="22"/>
                <w:rtl w:val="0"/>
              </w:rPr>
              <w:t xml:space="preserve">석</w:t>
            </w:r>
          </w:hyperlink>
          <w:hyperlink w:anchor="_heading=h.3znysh7">
            <w:r w:rsidDel="00000000" w:rsidR="00000000" w:rsidRPr="00000000">
              <w:rPr>
                <w:rFonts w:ascii="Malgan Gothic" w:cs="Malgan Gothic" w:eastAsia="Malgan Gothic" w:hAnsi="Malgan Gothic"/>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et92p0">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2.1</w:t>
            </w:r>
          </w:hyperlink>
          <w:hyperlink w:anchor="_heading=h.2et92p0">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tyjcwt">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2.2</w:t>
            </w:r>
          </w:hyperlink>
          <w:hyperlink w:anchor="_heading=h.tyjcwt">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dy6vkm">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2.3</w:t>
            </w:r>
          </w:hyperlink>
          <w:hyperlink w:anchor="_heading=h.3dy6vkm">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t3h5sf">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2.4</w:t>
            </w:r>
          </w:hyperlink>
          <w:hyperlink w:anchor="_heading=h.1t3h5sf">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9779"/>
            </w:tabs>
            <w:spacing w:after="145" w:before="0" w:line="259" w:lineRule="auto"/>
            <w:ind w:left="25" w:right="40"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34og8">
            <w:r w:rsidDel="00000000" w:rsidR="00000000" w:rsidRPr="00000000">
              <w:rPr>
                <w:rFonts w:ascii="나눔스퀘어 Light" w:cs="나눔스퀘어 Light" w:eastAsia="나눔스퀘어 Light" w:hAnsi="나눔스퀘어 Light"/>
                <w:b w:val="0"/>
                <w:i w:val="0"/>
                <w:smallCaps w:val="0"/>
                <w:strike w:val="0"/>
                <w:color w:val="000000"/>
                <w:sz w:val="22"/>
                <w:szCs w:val="22"/>
                <w:u w:val="none"/>
                <w:shd w:fill="auto" w:val="clear"/>
                <w:vertAlign w:val="baseline"/>
                <w:rtl w:val="0"/>
              </w:rPr>
              <w:t xml:space="preserve">3. 현실적 제약 사항 및 대책</w:t>
            </w:r>
          </w:hyperlink>
          <w:hyperlink w:anchor="_heading=h.4d34og8">
            <w:r w:rsidDel="00000000" w:rsidR="00000000" w:rsidRPr="00000000">
              <w:rPr>
                <w:rFonts w:ascii="Malgan Gothic" w:cs="Malgan Gothic" w:eastAsia="Malgan Gothic" w:hAnsi="Malgan Gothic"/>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s8eyo1">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3.1      제약사항</w:t>
            </w:r>
          </w:hyperlink>
          <w:hyperlink w:anchor="_heading=h.2s8eyo1">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7dp8vu">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3.2      해결방안</w:t>
            </w:r>
          </w:hyperlink>
          <w:hyperlink w:anchor="_heading=h.17dp8vu">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right" w:pos="9779"/>
            </w:tabs>
            <w:spacing w:after="145" w:before="0" w:line="259" w:lineRule="auto"/>
            <w:ind w:left="25" w:right="40"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rdcrjn">
            <w:r w:rsidDel="00000000" w:rsidR="00000000" w:rsidRPr="00000000">
              <w:rPr>
                <w:rFonts w:ascii="나눔스퀘어 Light" w:cs="나눔스퀘어 Light" w:eastAsia="나눔스퀘어 Light" w:hAnsi="나눔스퀘어 Light"/>
                <w:b w:val="0"/>
                <w:i w:val="0"/>
                <w:smallCaps w:val="0"/>
                <w:strike w:val="0"/>
                <w:color w:val="000000"/>
                <w:sz w:val="22"/>
                <w:szCs w:val="22"/>
                <w:u w:val="none"/>
                <w:shd w:fill="auto" w:val="clear"/>
                <w:vertAlign w:val="baseline"/>
                <w:rtl w:val="0"/>
              </w:rPr>
              <w:t xml:space="preserve">4. 설계 문서</w:t>
            </w:r>
          </w:hyperlink>
          <w:hyperlink w:anchor="_heading=h.3rdcrjn">
            <w:r w:rsidDel="00000000" w:rsidR="00000000" w:rsidRPr="00000000">
              <w:rPr>
                <w:rFonts w:ascii="Malgan Gothic" w:cs="Malgan Gothic" w:eastAsia="Malgan Gothic" w:hAnsi="Malgan Gothic"/>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6in1rg">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4.1 </w:t>
            </w:r>
          </w:hyperlink>
          <w:hyperlink w:anchor="_heading=h.26in1rg">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개발환경</w:t>
          </w:r>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lnxbz9">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4.2 </w:t>
            </w:r>
          </w:hyperlink>
          <w:hyperlink w:anchor="_heading=h.lnxbz9">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사용 기술</w:t>
          </w:r>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5nkun2">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4.3 </w:t>
            </w:r>
          </w:hyperlink>
          <w:hyperlink w:anchor="_heading=h.35nkun2">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프로세스</w:t>
          </w:r>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ksv4uv">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4.4 </w:t>
            </w:r>
          </w:hyperlink>
          <w:hyperlink w:anchor="_heading=h.1ksv4uv">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시스템 구성도</w:t>
          </w:r>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779"/>
            </w:tabs>
            <w:spacing w:after="145" w:before="0" w:line="259" w:lineRule="auto"/>
            <w:ind w:left="25" w:right="40"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4sinio">
            <w:r w:rsidDel="00000000" w:rsidR="00000000" w:rsidRPr="00000000">
              <w:rPr>
                <w:rFonts w:ascii="나눔스퀘어 Light" w:cs="나눔스퀘어 Light" w:eastAsia="나눔스퀘어 Light" w:hAnsi="나눔스퀘어 Light"/>
                <w:b w:val="0"/>
                <w:i w:val="0"/>
                <w:smallCaps w:val="0"/>
                <w:strike w:val="0"/>
                <w:color w:val="000000"/>
                <w:sz w:val="22"/>
                <w:szCs w:val="22"/>
                <w:u w:val="none"/>
                <w:shd w:fill="auto" w:val="clear"/>
                <w:vertAlign w:val="baseline"/>
                <w:rtl w:val="0"/>
              </w:rPr>
              <w:t xml:space="preserve">5. 개발 일정 및 역할 분담</w:t>
            </w:r>
          </w:hyperlink>
          <w:hyperlink w:anchor="_heading=h.44sinio">
            <w:r w:rsidDel="00000000" w:rsidR="00000000" w:rsidRPr="00000000">
              <w:rPr>
                <w:rFonts w:ascii="Malgan Gothic" w:cs="Malgan Gothic" w:eastAsia="Malgan Gothic" w:hAnsi="Malgan Gothic"/>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jxsxqh">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5.1 </w:t>
            </w:r>
          </w:hyperlink>
          <w:hyperlink w:anchor="_heading=h.2jxsxqh">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개발 일정</w:t>
          </w:r>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779"/>
            </w:tabs>
            <w:spacing w:after="215" w:before="0" w:line="265" w:lineRule="auto"/>
            <w:ind w:left="212" w:right="43" w:hanging="10"/>
            <w:jc w:val="left"/>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z337ya">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5.2 </w:t>
            </w:r>
          </w:hyperlink>
          <w:hyperlink w:anchor="_heading=h.z337ya">
            <w:r w:rsidDel="00000000" w:rsidR="00000000" w:rsidRPr="00000000">
              <w:rPr>
                <w:rFonts w:ascii="Malgun Gothic" w:cs="Malgun Gothic" w:eastAsia="Malgun Gothic" w:hAnsi="Malgun Gothic"/>
                <w:b w:val="0"/>
                <w:i w:val="0"/>
                <w:smallCaps w:val="0"/>
                <w:strike w:val="0"/>
                <w:color w:val="000000"/>
                <w:sz w:val="20"/>
                <w:szCs w:val="20"/>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나눔스퀘어 Light" w:cs="나눔스퀘어 Light" w:eastAsia="나눔스퀘어 Light" w:hAnsi="나눔스퀘어 Light"/>
              <w:b w:val="0"/>
              <w:i w:val="0"/>
              <w:smallCaps w:val="0"/>
              <w:strike w:val="0"/>
              <w:color w:val="000000"/>
              <w:sz w:val="20"/>
              <w:szCs w:val="20"/>
              <w:u w:val="none"/>
              <w:shd w:fill="auto" w:val="clear"/>
              <w:vertAlign w:val="baseline"/>
              <w:rtl w:val="0"/>
            </w:rPr>
            <w:t xml:space="preserve">역할 분담</w:t>
          </w:r>
          <w:r w:rsidDel="00000000" w:rsidR="00000000" w:rsidRPr="00000000">
            <w:rPr>
              <w:rFonts w:ascii="Malgan Gothic" w:cs="Malgan Gothic" w:eastAsia="Malgan Gothic" w:hAnsi="Malgan Gothic"/>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rPr>
              <w:rFonts w:ascii="나눔스퀘어 Light" w:cs="나눔스퀘어 Light" w:eastAsia="나눔스퀘어 Light" w:hAnsi="나눔스퀘어 Ligh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spacing w:after="0" w:line="259" w:lineRule="auto"/>
        <w:ind w:left="0"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tab/>
        <w:t xml:space="preserve"> </w:t>
      </w:r>
    </w:p>
    <w:p w:rsidR="00000000" w:rsidDel="00000000" w:rsidP="00000000" w:rsidRDefault="00000000" w:rsidRPr="00000000" w14:paraId="00000017">
      <w:pPr>
        <w:pStyle w:val="Heading1"/>
        <w:spacing w:after="445" w:lineRule="auto"/>
        <w:ind w:left="0" w:firstLine="0"/>
        <w:rPr>
          <w:rFonts w:ascii="나눔스퀘어 Light" w:cs="나눔스퀘어 Light" w:eastAsia="나눔스퀘어 Light" w:hAnsi="나눔스퀘어 Light"/>
        </w:rPr>
      </w:pPr>
      <w:bookmarkStart w:colFirst="0" w:colLast="0" w:name="_heading=h.gjdgxs" w:id="0"/>
      <w:bookmarkEnd w:id="0"/>
      <w:r w:rsidDel="00000000" w:rsidR="00000000" w:rsidRPr="00000000">
        <w:rPr>
          <w:rFonts w:ascii="나눔스퀘어 Light" w:cs="나눔스퀘어 Light" w:eastAsia="나눔스퀘어 Light" w:hAnsi="나눔스퀘어 Light"/>
          <w:rtl w:val="0"/>
        </w:rPr>
        <w:t xml:space="preserve">1. 과제의 배경 및 목표 </w:t>
      </w:r>
    </w:p>
    <w:sdt>
      <w:sdtPr>
        <w:tag w:val="goog_rdk_1"/>
      </w:sdtPr>
      <w:sdtContent>
        <w:p w:rsidR="00000000" w:rsidDel="00000000" w:rsidP="00000000" w:rsidRDefault="00000000" w:rsidRPr="00000000" w14:paraId="00000018">
          <w:pPr>
            <w:pStyle w:val="Heading2"/>
            <w:tabs>
              <w:tab w:val="center" w:pos="629"/>
              <w:tab w:val="center" w:pos="2307"/>
            </w:tabs>
            <w:ind w:left="0" w:firstLine="0"/>
            <w:rPr>
              <w:ins w:author="No Limit" w:id="0" w:date="2021-05-13T07:33:55Z"/>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22"/>
              <w:szCs w:val="22"/>
              <w:rtl w:val="0"/>
            </w:rPr>
            <w:tab/>
          </w:r>
          <w:r w:rsidDel="00000000" w:rsidR="00000000" w:rsidRPr="00000000">
            <w:rPr>
              <w:rFonts w:ascii="나눔스퀘어 Light" w:cs="나눔스퀘어 Light" w:eastAsia="나눔스퀘어 Light" w:hAnsi="나눔스퀘어 Light"/>
              <w:rtl w:val="0"/>
            </w:rPr>
            <w:t xml:space="preserve">1.1 </w:t>
            <w:tab/>
            <w:t xml:space="preserve">과제 배경 </w:t>
          </w:r>
          <w:sdt>
            <w:sdtPr>
              <w:tag w:val="goog_rdk_0"/>
            </w:sdtPr>
            <w:sdtContent>
              <w:ins w:author="No Limit" w:id="0" w:date="2021-05-13T07:33:55Z">
                <w:bookmarkStart w:colFirst="0" w:colLast="0" w:name="_heading=h.30j0zll" w:id="1"/>
                <w:bookmarkEnd w:id="1"/>
                <w:r w:rsidDel="00000000" w:rsidR="00000000" w:rsidRPr="00000000">
                  <w:rPr>
                    <w:rtl w:val="0"/>
                  </w:rPr>
                </w:r>
              </w:ins>
            </w:sdtContent>
          </w:sdt>
        </w:p>
      </w:sdtContent>
    </w:sdt>
    <w:sdt>
      <w:sdtPr>
        <w:tag w:val="goog_rdk_3"/>
      </w:sdtPr>
      <w:sdtContent>
        <w:p w:rsidR="00000000" w:rsidDel="00000000" w:rsidP="00000000" w:rsidRDefault="00000000" w:rsidRPr="00000000" w14:paraId="00000019">
          <w:pPr>
            <w:tabs>
              <w:tab w:val="center" w:pos="629"/>
              <w:tab w:val="center" w:pos="2307"/>
            </w:tabs>
            <w:rPr>
              <w:ins w:author="No Limit" w:id="0" w:date="2021-05-13T07:33:55Z"/>
              <w:rFonts w:ascii="나눔스퀘어 Light" w:cs="나눔스퀘어 Light" w:eastAsia="나눔스퀘어 Light" w:hAnsi="나눔스퀘어 Light"/>
            </w:rPr>
          </w:pPr>
          <w:sdt>
            <w:sdtPr>
              <w:tag w:val="goog_rdk_2"/>
            </w:sdtPr>
            <w:sdtContent>
              <w:ins w:author="No Limit" w:id="0" w:date="2021-05-13T07:33:55Z">
                <w:r w:rsidDel="00000000" w:rsidR="00000000" w:rsidRPr="00000000">
                  <w:rPr>
                    <w:rFonts w:ascii="나눔스퀘어 Light" w:cs="나눔스퀘어 Light" w:eastAsia="나눔스퀘어 Light" w:hAnsi="나눔스퀘어 Light"/>
                    <w:rtl w:val="0"/>
                  </w:rPr>
                  <w:t xml:space="preserve">1980년대부터 시작했던 랜섬웨어는 최근 몇년 간 놀라울 정도로 그 수가 급증 하기 시작했다. </w:t>
                </w:r>
              </w:ins>
            </w:sdtContent>
          </w:sdt>
        </w:p>
      </w:sdtContent>
    </w:sdt>
    <w:sdt>
      <w:sdtPr>
        <w:tag w:val="goog_rdk_5"/>
      </w:sdtPr>
      <w:sdtContent>
        <w:p w:rsidR="00000000" w:rsidDel="00000000" w:rsidP="00000000" w:rsidRDefault="00000000" w:rsidRPr="00000000" w14:paraId="0000001A">
          <w:pPr>
            <w:tabs>
              <w:tab w:val="center" w:pos="629"/>
              <w:tab w:val="center" w:pos="2307"/>
            </w:tabs>
            <w:rPr>
              <w:ins w:author="No Limit" w:id="0" w:date="2021-05-13T07:33:55Z"/>
              <w:rFonts w:ascii="나눔스퀘어 Light" w:cs="나눔스퀘어 Light" w:eastAsia="나눔스퀘어 Light" w:hAnsi="나눔스퀘어 Light"/>
            </w:rPr>
          </w:pPr>
          <w:sdt>
            <w:sdtPr>
              <w:tag w:val="goog_rdk_4"/>
            </w:sdtPr>
            <w:sdtContent>
              <w:ins w:author="No Limit" w:id="0" w:date="2021-05-13T07:33:55Z">
                <w:r w:rsidDel="00000000" w:rsidR="00000000" w:rsidRPr="00000000">
                  <w:rPr>
                    <w:rFonts w:ascii="나눔스퀘어 Light" w:cs="나눔스퀘어 Light" w:eastAsia="나눔스퀘어 Light" w:hAnsi="나눔스퀘어 Light"/>
                    <w:rtl w:val="0"/>
                  </w:rPr>
                  <w:t xml:space="preserve">실제로 몇년 전에는 Sony라는 기업을 상대로 대규모 공격을 보여준 수많은 랜섬웨어 또한 보고 되었다.</w:t>
                </w:r>
              </w:ins>
            </w:sdtContent>
          </w:sdt>
        </w:p>
      </w:sdtContent>
    </w:sdt>
    <w:sdt>
      <w:sdtPr>
        <w:tag w:val="goog_rdk_8"/>
      </w:sdtPr>
      <w:sdtContent>
        <w:p w:rsidR="00000000" w:rsidDel="00000000" w:rsidP="00000000" w:rsidRDefault="00000000" w:rsidRPr="00000000" w14:paraId="0000001B">
          <w:pPr>
            <w:tabs>
              <w:tab w:val="center" w:pos="629"/>
              <w:tab w:val="center" w:pos="2307"/>
            </w:tabs>
            <w:rPr>
              <w:del w:author="No Limit" w:id="0" w:date="2021-05-13T07:33:55Z"/>
              <w:rFonts w:ascii="나눔스퀘어 Light" w:cs="나눔스퀘어 Light" w:eastAsia="나눔스퀘어 Light" w:hAnsi="나눔스퀘어 Light"/>
            </w:rPr>
            <w:pPrChange w:author="No Limit" w:id="0" w:date="2021-05-13T07:33:55Z">
              <w:pPr>
                <w:pStyle w:val="Heading2"/>
                <w:tabs>
                  <w:tab w:val="center" w:pos="629"/>
                  <w:tab w:val="center" w:pos="2307"/>
                </w:tabs>
                <w:ind w:left="0" w:firstLine="0"/>
              </w:pPr>
            </w:pPrChange>
          </w:pPr>
          <w:sdt>
            <w:sdtPr>
              <w:tag w:val="goog_rdk_6"/>
            </w:sdtPr>
            <w:sdtContent>
              <w:ins w:author="No Limit" w:id="0" w:date="2021-05-13T07:33:55Z">
                <w:r w:rsidDel="00000000" w:rsidR="00000000" w:rsidRPr="00000000">
                  <w:rPr>
                    <w:rFonts w:ascii="나눔스퀘어 Light" w:cs="나눔스퀘어 Light" w:eastAsia="나눔스퀘어 Light" w:hAnsi="나눔스퀘어 Light"/>
                    <w:rtl w:val="0"/>
                  </w:rPr>
                  <w:t xml:space="preserve">일반적으로 랜섬웨어는 사용자의 데스크탑을 잠그거나, 그들의 파일을 삭제 또는 암호화시켜 그들이 시스템 또는 파일에 접근 자체를 못하게 한다. 랜섬웨어로 인해 발생하는 피해가 해마다 늘어나고 있지만, 어느 시스템들도 이러한 랜섬웨어 탐지 방안을 제대로 해결하지 못했다. 그래서 본 졸업과제를 통해서 새로운 동적 분석 시스템을 개발하여 랜섬웨어를 감지 해내고자 한다.</w:t>
                </w:r>
              </w:ins>
            </w:sdtContent>
          </w:sdt>
          <w:sdt>
            <w:sdtPr>
              <w:tag w:val="goog_rdk_7"/>
            </w:sdtPr>
            <w:sdtContent>
              <w:del w:author="No Limit" w:id="0" w:date="2021-05-13T07:33:55Z">
                <w:bookmarkStart w:colFirst="0" w:colLast="0" w:name="_heading=h.30j0zll" w:id="1"/>
                <w:bookmarkEnd w:id="1"/>
                <w:r w:rsidDel="00000000" w:rsidR="00000000" w:rsidRPr="00000000">
                  <w:rPr>
                    <w:rtl w:val="0"/>
                  </w:rPr>
                </w:r>
              </w:del>
            </w:sdtContent>
          </w:sdt>
        </w:p>
      </w:sdtContent>
    </w:sdt>
    <w:sdt>
      <w:sdtPr>
        <w:tag w:val="goog_rdk_9"/>
      </w:sdtPr>
      <w:sdtContent>
        <w:p w:rsidR="00000000" w:rsidDel="00000000" w:rsidP="00000000" w:rsidRDefault="00000000" w:rsidRPr="00000000" w14:paraId="0000001C">
          <w:pPr>
            <w:tabs>
              <w:tab w:val="center" w:pos="629"/>
              <w:tab w:val="center" w:pos="2307"/>
            </w:tabs>
            <w:rPr/>
            <w:pPrChange w:author="No Limit" w:id="0" w:date="2021-05-13T07:33:55Z">
              <w:pPr>
                <w:tabs>
                  <w:tab w:val="center" w:pos="629"/>
                  <w:tab w:val="center" w:pos="2307"/>
                </w:tabs>
                <w:ind w:left="216" w:firstLine="0"/>
              </w:pPr>
            </w:pPrChange>
          </w:pPr>
          <w:r w:rsidDel="00000000" w:rsidR="00000000" w:rsidRPr="00000000">
            <w:rPr>
              <w:rtl w:val="0"/>
            </w:rPr>
          </w:r>
        </w:p>
      </w:sdtContent>
    </w:sdt>
    <w:p w:rsidR="00000000" w:rsidDel="00000000" w:rsidP="00000000" w:rsidRDefault="00000000" w:rsidRPr="00000000" w14:paraId="0000001D">
      <w:pPr>
        <w:pStyle w:val="Heading2"/>
        <w:tabs>
          <w:tab w:val="center" w:pos="629"/>
          <w:tab w:val="center" w:pos="2237"/>
        </w:tabs>
        <w:ind w:left="0" w:firstLine="0"/>
        <w:rPr>
          <w:rFonts w:ascii="나눔스퀘어 Light" w:cs="나눔스퀘어 Light" w:eastAsia="나눔스퀘어 Light" w:hAnsi="나눔스퀘어 Light"/>
        </w:rPr>
      </w:pPr>
      <w:bookmarkStart w:colFirst="0" w:colLast="0" w:name="_heading=h.1fob9te" w:id="2"/>
      <w:bookmarkEnd w:id="2"/>
      <w:r w:rsidDel="00000000" w:rsidR="00000000" w:rsidRPr="00000000">
        <w:rPr>
          <w:rFonts w:ascii="나눔스퀘어 Light" w:cs="나눔스퀘어 Light" w:eastAsia="나눔스퀘어 Light" w:hAnsi="나눔스퀘어 Light"/>
          <w:sz w:val="22"/>
          <w:szCs w:val="22"/>
          <w:rtl w:val="0"/>
        </w:rPr>
        <w:tab/>
      </w:r>
      <w:r w:rsidDel="00000000" w:rsidR="00000000" w:rsidRPr="00000000">
        <w:rPr>
          <w:rFonts w:ascii="나눔스퀘어 Light" w:cs="나눔스퀘어 Light" w:eastAsia="나눔스퀘어 Light" w:hAnsi="나눔스퀘어 Light"/>
          <w:rtl w:val="0"/>
        </w:rPr>
        <w:t xml:space="preserve">1.2 </w:t>
        <w:tab/>
        <w:t xml:space="preserve">과제 목적 </w:t>
      </w:r>
    </w:p>
    <w:p w:rsidR="00000000" w:rsidDel="00000000" w:rsidP="00000000" w:rsidRDefault="00000000" w:rsidRPr="00000000" w14:paraId="0000001E">
      <w:pPr>
        <w:numPr>
          <w:ilvl w:val="0"/>
          <w:numId w:val="1"/>
        </w:numPr>
        <w:tabs>
          <w:tab w:val="center" w:pos="629"/>
          <w:tab w:val="center" w:pos="2237"/>
        </w:tabs>
        <w:ind w:left="720" w:hanging="360"/>
        <w:rPr>
          <w:u w:val="none"/>
        </w:rPr>
      </w:pPr>
      <w:r w:rsidDel="00000000" w:rsidR="00000000" w:rsidRPr="00000000">
        <w:rPr>
          <w:rtl w:val="0"/>
        </w:rPr>
        <w:t xml:space="preserve">본 졸업 과제는 Windows 환경에서 File System Filter Driver Framework 를 이용한 Crypto-Ransomware Detecting Service 개발에 목표를 둔다.</w:t>
      </w:r>
    </w:p>
    <w:p w:rsidR="00000000" w:rsidDel="00000000" w:rsidP="00000000" w:rsidRDefault="00000000" w:rsidRPr="00000000" w14:paraId="0000001F">
      <w:pPr>
        <w:tabs>
          <w:tab w:val="center" w:pos="629"/>
          <w:tab w:val="center" w:pos="2237"/>
        </w:tabs>
        <w:ind w:left="720" w:firstLine="0"/>
        <w:rPr/>
      </w:pPr>
      <w:r w:rsidDel="00000000" w:rsidR="00000000" w:rsidRPr="00000000">
        <w:rPr>
          <w:rtl w:val="0"/>
        </w:rPr>
        <w:t xml:space="preserve"> </w:t>
      </w:r>
    </w:p>
    <w:p w:rsidR="00000000" w:rsidDel="00000000" w:rsidP="00000000" w:rsidRDefault="00000000" w:rsidRPr="00000000" w14:paraId="00000020">
      <w:pPr>
        <w:numPr>
          <w:ilvl w:val="0"/>
          <w:numId w:val="1"/>
        </w:numPr>
        <w:tabs>
          <w:tab w:val="center" w:pos="629"/>
          <w:tab w:val="center" w:pos="2237"/>
        </w:tabs>
        <w:ind w:left="720" w:hanging="360"/>
        <w:rPr>
          <w:u w:val="none"/>
        </w:rPr>
      </w:pPr>
      <w:r w:rsidDel="00000000" w:rsidR="00000000" w:rsidRPr="00000000">
        <w:rPr>
          <w:rtl w:val="0"/>
        </w:rPr>
        <w:t xml:space="preserve">Crypto-Ransomware Detecting Service를 개발하기위해 Critical Operation Monitor를 Filter Driver 형태로 구현한다. </w:t>
      </w:r>
      <w:r w:rsidDel="00000000" w:rsidR="00000000" w:rsidRPr="00000000">
        <w:rPr>
          <w:rtl w:val="0"/>
        </w:rPr>
      </w:r>
    </w:p>
    <w:p w:rsidR="00000000" w:rsidDel="00000000" w:rsidP="00000000" w:rsidRDefault="00000000" w:rsidRPr="00000000" w14:paraId="00000021">
      <w:pPr>
        <w:pStyle w:val="Heading1"/>
        <w:spacing w:after="445" w:lineRule="auto"/>
        <w:ind w:left="0" w:firstLine="0"/>
        <w:rPr>
          <w:rFonts w:ascii="나눔스퀘어 Light" w:cs="나눔스퀘어 Light" w:eastAsia="나눔스퀘어 Light" w:hAnsi="나눔스퀘어 Light"/>
        </w:rPr>
      </w:pPr>
      <w:bookmarkStart w:colFirst="0" w:colLast="0" w:name="_heading=h.3znysh7" w:id="3"/>
      <w:bookmarkEnd w:id="3"/>
      <w:r w:rsidDel="00000000" w:rsidR="00000000" w:rsidRPr="00000000">
        <w:rPr>
          <w:rFonts w:ascii="나눔스퀘어 Light" w:cs="나눔스퀘어 Light" w:eastAsia="나눔스퀘어 Light" w:hAnsi="나눔스퀘어 Light"/>
          <w:rtl w:val="0"/>
        </w:rPr>
        <w:t xml:space="preserve">2. 요구 조건 분석 </w:t>
      </w:r>
    </w:p>
    <w:p w:rsidR="00000000" w:rsidDel="00000000" w:rsidP="00000000" w:rsidRDefault="00000000" w:rsidRPr="00000000" w14:paraId="00000022">
      <w:pPr>
        <w:pStyle w:val="Heading2"/>
        <w:tabs>
          <w:tab w:val="center" w:pos="629"/>
          <w:tab w:val="center" w:pos="3466"/>
        </w:tabs>
        <w:spacing w:after="401" w:lineRule="auto"/>
        <w:ind w:left="0" w:firstLine="0"/>
        <w:rPr>
          <w:rFonts w:ascii="나눔스퀘어 Light" w:cs="나눔스퀘어 Light" w:eastAsia="나눔스퀘어 Light" w:hAnsi="나눔스퀘어 Light"/>
        </w:rPr>
      </w:pPr>
      <w:bookmarkStart w:colFirst="0" w:colLast="0" w:name="_heading=h.2et92p0" w:id="4"/>
      <w:bookmarkEnd w:id="4"/>
      <w:r w:rsidDel="00000000" w:rsidR="00000000" w:rsidRPr="00000000">
        <w:rPr>
          <w:rFonts w:ascii="나눔스퀘어 Light" w:cs="나눔스퀘어 Light" w:eastAsia="나눔스퀘어 Light" w:hAnsi="나눔스퀘어 Light"/>
          <w:rtl w:val="0"/>
        </w:rPr>
        <w:tab/>
        <w:t xml:space="preserve">     2.1 우분투</w:t>
      </w:r>
    </w:p>
    <w:p w:rsidR="00000000" w:rsidDel="00000000" w:rsidP="00000000" w:rsidRDefault="00000000" w:rsidRPr="00000000" w14:paraId="00000023">
      <w:pPr>
        <w:pStyle w:val="Heading2"/>
        <w:tabs>
          <w:tab w:val="center" w:pos="629"/>
          <w:tab w:val="center" w:pos="3466"/>
        </w:tabs>
        <w:spacing w:after="401" w:lineRule="auto"/>
        <w:ind w:left="0" w:firstLine="0"/>
        <w:rPr>
          <w:rFonts w:ascii="나눔스퀘어 Light" w:cs="나눔스퀘어 Light" w:eastAsia="나눔스퀘어 Light" w:hAnsi="나눔스퀘어 Light"/>
        </w:rPr>
      </w:pPr>
      <w:bookmarkStart w:colFirst="0" w:colLast="0" w:name="_heading=h.tyjcwt" w:id="5"/>
      <w:bookmarkEnd w:id="5"/>
      <w:r w:rsidDel="00000000" w:rsidR="00000000" w:rsidRPr="00000000">
        <w:rPr>
          <w:rFonts w:ascii="나눔스퀘어 Light" w:cs="나눔스퀘어 Light" w:eastAsia="나눔스퀘어 Light" w:hAnsi="나눔스퀘어 Light"/>
          <w:rtl w:val="0"/>
        </w:rPr>
        <w:tab/>
        <w:t xml:space="preserve">2.2</w:t>
      </w:r>
    </w:p>
    <w:p w:rsidR="00000000" w:rsidDel="00000000" w:rsidP="00000000" w:rsidRDefault="00000000" w:rsidRPr="00000000" w14:paraId="00000024">
      <w:pPr>
        <w:pStyle w:val="Heading2"/>
        <w:tabs>
          <w:tab w:val="center" w:pos="629"/>
          <w:tab w:val="center" w:pos="3466"/>
        </w:tabs>
        <w:spacing w:after="401" w:lineRule="auto"/>
        <w:ind w:left="0" w:firstLine="0"/>
        <w:rPr>
          <w:rFonts w:ascii="나눔스퀘어 Light" w:cs="나눔스퀘어 Light" w:eastAsia="나눔스퀘어 Light" w:hAnsi="나눔스퀘어 Light"/>
        </w:rPr>
      </w:pPr>
      <w:bookmarkStart w:colFirst="0" w:colLast="0" w:name="_heading=h.3dy6vkm" w:id="6"/>
      <w:bookmarkEnd w:id="6"/>
      <w:r w:rsidDel="00000000" w:rsidR="00000000" w:rsidRPr="00000000">
        <w:rPr>
          <w:rFonts w:ascii="나눔스퀘어 Light" w:cs="나눔스퀘어 Light" w:eastAsia="나눔스퀘어 Light" w:hAnsi="나눔스퀘어 Light"/>
          <w:rtl w:val="0"/>
        </w:rPr>
        <w:tab/>
        <w:t xml:space="preserve">2.3</w:t>
      </w:r>
    </w:p>
    <w:p w:rsidR="00000000" w:rsidDel="00000000" w:rsidP="00000000" w:rsidRDefault="00000000" w:rsidRPr="00000000" w14:paraId="00000025">
      <w:pPr>
        <w:pStyle w:val="Heading2"/>
        <w:tabs>
          <w:tab w:val="center" w:pos="629"/>
          <w:tab w:val="center" w:pos="3466"/>
        </w:tabs>
        <w:spacing w:after="401" w:lineRule="auto"/>
        <w:ind w:left="0" w:firstLine="0"/>
        <w:rPr>
          <w:rFonts w:ascii="나눔스퀘어 Light" w:cs="나눔스퀘어 Light" w:eastAsia="나눔스퀘어 Light" w:hAnsi="나눔스퀘어 Light"/>
        </w:rPr>
      </w:pPr>
      <w:bookmarkStart w:colFirst="0" w:colLast="0" w:name="_heading=h.1t3h5sf" w:id="7"/>
      <w:bookmarkEnd w:id="7"/>
      <w:r w:rsidDel="00000000" w:rsidR="00000000" w:rsidRPr="00000000">
        <w:rPr>
          <w:rFonts w:ascii="나눔스퀘어 Light" w:cs="나눔스퀘어 Light" w:eastAsia="나눔스퀘어 Light" w:hAnsi="나눔스퀘어 Light"/>
          <w:rtl w:val="0"/>
        </w:rPr>
        <w:tab/>
        <w:t xml:space="preserve">2.4</w:t>
      </w:r>
    </w:p>
    <w:p w:rsidR="00000000" w:rsidDel="00000000" w:rsidP="00000000" w:rsidRDefault="00000000" w:rsidRPr="00000000" w14:paraId="00000026">
      <w:pPr>
        <w:pStyle w:val="Heading1"/>
        <w:spacing w:after="97" w:lineRule="auto"/>
        <w:ind w:left="0" w:firstLine="0"/>
        <w:rPr>
          <w:rFonts w:ascii="나눔스퀘어 Light" w:cs="나눔스퀘어 Light" w:eastAsia="나눔스퀘어 Light" w:hAnsi="나눔스퀘어 Light"/>
        </w:rPr>
      </w:pPr>
      <w:bookmarkStart w:colFirst="0" w:colLast="0" w:name="_heading=h.4d34og8" w:id="8"/>
      <w:bookmarkEnd w:id="8"/>
      <w:r w:rsidDel="00000000" w:rsidR="00000000" w:rsidRPr="00000000">
        <w:rPr>
          <w:rFonts w:ascii="나눔스퀘어 Light" w:cs="나눔스퀘어 Light" w:eastAsia="나눔스퀘어 Light" w:hAnsi="나눔스퀘어 Light"/>
          <w:rtl w:val="0"/>
        </w:rPr>
        <w:t xml:space="preserve">3. 현실적 제약 사항 및 대책 </w:t>
      </w:r>
    </w:p>
    <w:p w:rsidR="00000000" w:rsidDel="00000000" w:rsidP="00000000" w:rsidRDefault="00000000" w:rsidRPr="00000000" w14:paraId="00000027">
      <w:pPr>
        <w:pStyle w:val="Heading2"/>
        <w:tabs>
          <w:tab w:val="center" w:pos="629"/>
          <w:tab w:val="center" w:pos="2166"/>
        </w:tabs>
        <w:spacing w:after="236" w:lineRule="auto"/>
        <w:rPr>
          <w:rFonts w:ascii="나눔스퀘어 Light" w:cs="나눔스퀘어 Light" w:eastAsia="나눔스퀘어 Light" w:hAnsi="나눔스퀘어 Light"/>
        </w:rPr>
      </w:pPr>
      <w:bookmarkStart w:colFirst="0" w:colLast="0" w:name="_heading=h.2s8eyo1" w:id="9"/>
      <w:bookmarkEnd w:id="9"/>
      <w:r w:rsidDel="00000000" w:rsidR="00000000" w:rsidRPr="00000000">
        <w:rPr>
          <w:rFonts w:ascii="나눔스퀘어 Light" w:cs="나눔스퀘어 Light" w:eastAsia="나눔스퀘어 Light" w:hAnsi="나눔스퀘어 Light"/>
          <w:rtl w:val="0"/>
        </w:rPr>
        <w:tab/>
        <w:t xml:space="preserve">3.1 </w:t>
        <w:tab/>
        <w:t xml:space="preserve">제약사항</w:t>
      </w:r>
    </w:p>
    <w:p w:rsidR="00000000" w:rsidDel="00000000" w:rsidP="00000000" w:rsidRDefault="00000000" w:rsidRPr="00000000" w14:paraId="00000028">
      <w:pPr>
        <w:pStyle w:val="Heading2"/>
        <w:tabs>
          <w:tab w:val="center" w:pos="629"/>
          <w:tab w:val="center" w:pos="2166"/>
        </w:tabs>
        <w:spacing w:after="236" w:lineRule="auto"/>
        <w:rPr>
          <w:rFonts w:ascii="나눔스퀘어 Light" w:cs="나눔스퀘어 Light" w:eastAsia="나눔스퀘어 Light" w:hAnsi="나눔스퀘어 Light"/>
        </w:rPr>
      </w:pPr>
      <w:bookmarkStart w:colFirst="0" w:colLast="0" w:name="_heading=h.17dp8vu" w:id="10"/>
      <w:bookmarkEnd w:id="10"/>
      <w:r w:rsidDel="00000000" w:rsidR="00000000" w:rsidRPr="00000000">
        <w:rPr>
          <w:rFonts w:ascii="나눔스퀘어 Light" w:cs="나눔스퀘어 Light" w:eastAsia="나눔스퀘어 Light" w:hAnsi="나눔스퀘어 Light"/>
          <w:rtl w:val="0"/>
        </w:rPr>
        <w:t xml:space="preserve">3.2 </w:t>
        <w:tab/>
        <w:t xml:space="preserve">해결방안</w:t>
      </w:r>
    </w:p>
    <w:p w:rsidR="00000000" w:rsidDel="00000000" w:rsidP="00000000" w:rsidRDefault="00000000" w:rsidRPr="00000000" w14:paraId="00000029">
      <w:pPr>
        <w:pStyle w:val="Heading1"/>
        <w:ind w:left="0" w:firstLine="0"/>
        <w:rPr>
          <w:rFonts w:ascii="나눔스퀘어 Light" w:cs="나눔스퀘어 Light" w:eastAsia="나눔스퀘어 Light" w:hAnsi="나눔스퀘어 Light"/>
        </w:rPr>
      </w:pPr>
      <w:bookmarkStart w:colFirst="0" w:colLast="0" w:name="_heading=h.3rdcrjn" w:id="11"/>
      <w:bookmarkEnd w:id="11"/>
      <w:r w:rsidDel="00000000" w:rsidR="00000000" w:rsidRPr="00000000">
        <w:rPr>
          <w:rFonts w:ascii="나눔스퀘어 Light" w:cs="나눔스퀘어 Light" w:eastAsia="나눔스퀘어 Light" w:hAnsi="나눔스퀘어 Light"/>
          <w:rtl w:val="0"/>
        </w:rPr>
        <w:t xml:space="preserve">4. 설계 문서 </w:t>
      </w:r>
    </w:p>
    <w:p w:rsidR="00000000" w:rsidDel="00000000" w:rsidP="00000000" w:rsidRDefault="00000000" w:rsidRPr="00000000" w14:paraId="0000002A">
      <w:pPr>
        <w:pStyle w:val="Heading2"/>
        <w:tabs>
          <w:tab w:val="center" w:pos="629"/>
          <w:tab w:val="center" w:pos="2166"/>
        </w:tabs>
        <w:spacing w:after="236" w:lineRule="auto"/>
        <w:ind w:left="0" w:firstLine="0"/>
        <w:rPr>
          <w:rFonts w:ascii="나눔스퀘어 Light" w:cs="나눔스퀘어 Light" w:eastAsia="나눔스퀘어 Light" w:hAnsi="나눔스퀘어 Light"/>
        </w:rPr>
      </w:pPr>
      <w:bookmarkStart w:colFirst="0" w:colLast="0" w:name="_heading=h.26in1rg" w:id="12"/>
      <w:bookmarkEnd w:id="12"/>
      <w:r w:rsidDel="00000000" w:rsidR="00000000" w:rsidRPr="00000000">
        <w:rPr>
          <w:rFonts w:ascii="나눔스퀘어 Light" w:cs="나눔스퀘어 Light" w:eastAsia="나눔스퀘어 Light" w:hAnsi="나눔스퀘어 Light"/>
          <w:sz w:val="22"/>
          <w:szCs w:val="22"/>
          <w:rtl w:val="0"/>
        </w:rPr>
        <w:tab/>
      </w:r>
      <w:r w:rsidDel="00000000" w:rsidR="00000000" w:rsidRPr="00000000">
        <w:rPr>
          <w:rFonts w:ascii="나눔스퀘어 Light" w:cs="나눔스퀘어 Light" w:eastAsia="나눔스퀘어 Light" w:hAnsi="나눔스퀘어 Light"/>
          <w:rtl w:val="0"/>
        </w:rPr>
        <w:t xml:space="preserve">4.1 </w:t>
        <w:tab/>
        <w:t xml:space="preserve">개발환경 </w:t>
      </w:r>
    </w:p>
    <w:p w:rsidR="00000000" w:rsidDel="00000000" w:rsidP="00000000" w:rsidRDefault="00000000" w:rsidRPr="00000000" w14:paraId="0000002B">
      <w:pPr>
        <w:pStyle w:val="Heading2"/>
        <w:tabs>
          <w:tab w:val="center" w:pos="629"/>
          <w:tab w:val="center" w:pos="2237"/>
        </w:tabs>
        <w:spacing w:after="248" w:lineRule="auto"/>
        <w:ind w:left="0" w:firstLine="0"/>
        <w:rPr>
          <w:rFonts w:ascii="나눔스퀘어 Light" w:cs="나눔스퀘어 Light" w:eastAsia="나눔스퀘어 Light" w:hAnsi="나눔스퀘어 Light"/>
        </w:rPr>
      </w:pPr>
      <w:bookmarkStart w:colFirst="0" w:colLast="0" w:name="_heading=h.lnxbz9" w:id="13"/>
      <w:bookmarkEnd w:id="13"/>
      <w:r w:rsidDel="00000000" w:rsidR="00000000" w:rsidRPr="00000000">
        <w:rPr>
          <w:rFonts w:ascii="나눔스퀘어 Light" w:cs="나눔스퀘어 Light" w:eastAsia="나눔스퀘어 Light" w:hAnsi="나눔스퀘어 Light"/>
          <w:sz w:val="22"/>
          <w:szCs w:val="22"/>
          <w:rtl w:val="0"/>
        </w:rPr>
        <w:tab/>
      </w:r>
      <w:r w:rsidDel="00000000" w:rsidR="00000000" w:rsidRPr="00000000">
        <w:rPr>
          <w:rFonts w:ascii="나눔스퀘어 Light" w:cs="나눔스퀘어 Light" w:eastAsia="나눔스퀘어 Light" w:hAnsi="나눔스퀘어 Light"/>
          <w:rtl w:val="0"/>
        </w:rPr>
        <w:t xml:space="preserve">4.2 </w:t>
        <w:tab/>
        <w:t xml:space="preserve">사용 기술 </w:t>
      </w:r>
    </w:p>
    <w:p w:rsidR="00000000" w:rsidDel="00000000" w:rsidP="00000000" w:rsidRDefault="00000000" w:rsidRPr="00000000" w14:paraId="0000002C">
      <w:pPr>
        <w:pStyle w:val="Heading2"/>
        <w:tabs>
          <w:tab w:val="center" w:pos="629"/>
          <w:tab w:val="center" w:pos="2166"/>
        </w:tabs>
        <w:spacing w:after="200" w:lineRule="auto"/>
        <w:ind w:left="0" w:firstLine="0"/>
        <w:rPr>
          <w:rFonts w:ascii="나눔스퀘어 Light" w:cs="나눔스퀘어 Light" w:eastAsia="나눔스퀘어 Light" w:hAnsi="나눔스퀘어 Light"/>
        </w:rPr>
      </w:pPr>
      <w:bookmarkStart w:colFirst="0" w:colLast="0" w:name="_heading=h.35nkun2" w:id="14"/>
      <w:bookmarkEnd w:id="14"/>
      <w:r w:rsidDel="00000000" w:rsidR="00000000" w:rsidRPr="00000000">
        <w:rPr>
          <w:rFonts w:ascii="나눔스퀘어 Light" w:cs="나눔스퀘어 Light" w:eastAsia="나눔스퀘어 Light" w:hAnsi="나눔스퀘어 Light"/>
          <w:sz w:val="22"/>
          <w:szCs w:val="22"/>
          <w:rtl w:val="0"/>
        </w:rPr>
        <w:tab/>
      </w:r>
      <w:r w:rsidDel="00000000" w:rsidR="00000000" w:rsidRPr="00000000">
        <w:rPr>
          <w:rFonts w:ascii="나눔스퀘어 Light" w:cs="나눔스퀘어 Light" w:eastAsia="나눔스퀘어 Light" w:hAnsi="나눔스퀘어 Light"/>
          <w:rtl w:val="0"/>
        </w:rPr>
        <w:t xml:space="preserve">4.3 </w:t>
        <w:tab/>
        <w:t xml:space="preserve">프로세스 </w:t>
      </w:r>
    </w:p>
    <w:p w:rsidR="00000000" w:rsidDel="00000000" w:rsidP="00000000" w:rsidRDefault="00000000" w:rsidRPr="00000000" w14:paraId="0000002D">
      <w:pPr>
        <w:pStyle w:val="Heading2"/>
        <w:tabs>
          <w:tab w:val="center" w:pos="629"/>
          <w:tab w:val="center" w:pos="2518"/>
        </w:tabs>
        <w:spacing w:after="120" w:lineRule="auto"/>
        <w:ind w:left="0" w:firstLine="0"/>
        <w:rPr>
          <w:rFonts w:ascii="나눔스퀘어 Light" w:cs="나눔스퀘어 Light" w:eastAsia="나눔스퀘어 Light" w:hAnsi="나눔스퀘어 Light"/>
        </w:rPr>
      </w:pPr>
      <w:bookmarkStart w:colFirst="0" w:colLast="0" w:name="_heading=h.1ksv4uv" w:id="15"/>
      <w:bookmarkEnd w:id="15"/>
      <w:r w:rsidDel="00000000" w:rsidR="00000000" w:rsidRPr="00000000">
        <w:rPr>
          <w:rFonts w:ascii="나눔스퀘어 Light" w:cs="나눔스퀘어 Light" w:eastAsia="나눔스퀘어 Light" w:hAnsi="나눔스퀘어 Light"/>
          <w:sz w:val="22"/>
          <w:szCs w:val="22"/>
          <w:rtl w:val="0"/>
        </w:rPr>
        <w:tab/>
      </w:r>
      <w:r w:rsidDel="00000000" w:rsidR="00000000" w:rsidRPr="00000000">
        <w:rPr>
          <w:rFonts w:ascii="나눔스퀘어 Light" w:cs="나눔스퀘어 Light" w:eastAsia="나눔스퀘어 Light" w:hAnsi="나눔스퀘어 Light"/>
          <w:rtl w:val="0"/>
        </w:rPr>
        <w:t xml:space="preserve">4.4 </w:t>
        <w:tab/>
        <w:t xml:space="preserve">시스템 구성도 </w:t>
      </w:r>
    </w:p>
    <w:p w:rsidR="00000000" w:rsidDel="00000000" w:rsidP="00000000" w:rsidRDefault="00000000" w:rsidRPr="00000000" w14:paraId="0000002E">
      <w:pPr>
        <w:spacing w:after="0" w:line="259" w:lineRule="auto"/>
        <w:ind w:left="0" w:firstLine="0"/>
        <w:jc w:val="right"/>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ind w:left="0" w:firstLine="0"/>
        <w:rPr>
          <w:rFonts w:ascii="나눔스퀘어 Light" w:cs="나눔스퀘어 Light" w:eastAsia="나눔스퀘어 Light" w:hAnsi="나눔스퀘어 Light"/>
        </w:rPr>
      </w:pPr>
      <w:bookmarkStart w:colFirst="0" w:colLast="0" w:name="_heading=h.44sinio" w:id="16"/>
      <w:bookmarkEnd w:id="16"/>
      <w:r w:rsidDel="00000000" w:rsidR="00000000" w:rsidRPr="00000000">
        <w:rPr>
          <w:rFonts w:ascii="나눔스퀘어 Light" w:cs="나눔스퀘어 Light" w:eastAsia="나눔스퀘어 Light" w:hAnsi="나눔스퀘어 Light"/>
          <w:rtl w:val="0"/>
        </w:rPr>
        <w:t xml:space="preserve">5. 개발 일정 및 역할 분담 </w:t>
      </w:r>
    </w:p>
    <w:p w:rsidR="00000000" w:rsidDel="00000000" w:rsidP="00000000" w:rsidRDefault="00000000" w:rsidRPr="00000000" w14:paraId="00000030">
      <w:pPr>
        <w:pStyle w:val="Heading2"/>
        <w:tabs>
          <w:tab w:val="center" w:pos="2237"/>
        </w:tabs>
        <w:spacing w:after="0" w:lineRule="auto"/>
        <w:ind w:left="0" w:firstLine="0"/>
        <w:rPr>
          <w:rFonts w:ascii="나눔스퀘어 Light" w:cs="나눔스퀘어 Light" w:eastAsia="나눔스퀘어 Light" w:hAnsi="나눔스퀘어 Light"/>
        </w:rPr>
      </w:pPr>
      <w:bookmarkStart w:colFirst="0" w:colLast="0" w:name="_heading=h.2jxsxqh" w:id="17"/>
      <w:bookmarkEnd w:id="17"/>
      <w:r w:rsidDel="00000000" w:rsidR="00000000" w:rsidRPr="00000000">
        <w:rPr>
          <w:rFonts w:ascii="나눔스퀘어 Light" w:cs="나눔스퀘어 Light" w:eastAsia="나눔스퀘어 Light" w:hAnsi="나눔스퀘어 Light"/>
          <w:rtl w:val="0"/>
        </w:rPr>
        <w:t xml:space="preserve">5.1 </w:t>
        <w:tab/>
        <w:t xml:space="preserve">개발 일정 </w:t>
      </w:r>
    </w:p>
    <w:tbl>
      <w:tblPr>
        <w:tblStyle w:val="Table1"/>
        <w:tblW w:w="9417.0" w:type="dxa"/>
        <w:jc w:val="left"/>
        <w:tblInd w:w="8.000000000000014" w:type="dxa"/>
        <w:tblLayout w:type="fixed"/>
        <w:tblLook w:val="0400"/>
      </w:tblPr>
      <w:tblGrid>
        <w:gridCol w:w="617"/>
        <w:gridCol w:w="628"/>
        <w:gridCol w:w="628"/>
        <w:gridCol w:w="629"/>
        <w:gridCol w:w="628"/>
        <w:gridCol w:w="629"/>
        <w:gridCol w:w="629"/>
        <w:gridCol w:w="630"/>
        <w:gridCol w:w="777"/>
        <w:gridCol w:w="568"/>
        <w:gridCol w:w="542"/>
        <w:gridCol w:w="629"/>
        <w:gridCol w:w="629"/>
        <w:gridCol w:w="629"/>
        <w:gridCol w:w="625"/>
        <w:tblGridChange w:id="0">
          <w:tblGrid>
            <w:gridCol w:w="617"/>
            <w:gridCol w:w="628"/>
            <w:gridCol w:w="628"/>
            <w:gridCol w:w="629"/>
            <w:gridCol w:w="628"/>
            <w:gridCol w:w="629"/>
            <w:gridCol w:w="629"/>
            <w:gridCol w:w="630"/>
            <w:gridCol w:w="777"/>
            <w:gridCol w:w="568"/>
            <w:gridCol w:w="542"/>
            <w:gridCol w:w="629"/>
            <w:gridCol w:w="629"/>
            <w:gridCol w:w="629"/>
            <w:gridCol w:w="625"/>
          </w:tblGrid>
        </w:tblGridChange>
      </w:tblGrid>
      <w:tr>
        <w:trPr>
          <w:trHeight w:val="371" w:hRule="atLeast"/>
        </w:trPr>
        <w:tc>
          <w:tcPr>
            <w:gridSpan w:val="2"/>
            <w:tcBorders>
              <w:top w:color="000000" w:space="0" w:sz="12" w:val="single"/>
              <w:left w:color="000000" w:space="0" w:sz="12" w:val="single"/>
              <w:bottom w:color="000000" w:space="0" w:sz="4" w:val="single"/>
              <w:right w:color="000000" w:space="0" w:sz="12" w:val="single"/>
            </w:tcBorders>
            <w:shd w:fill="f2f2f2" w:val="clear"/>
          </w:tcPr>
          <w:p w:rsidR="00000000" w:rsidDel="00000000" w:rsidP="00000000" w:rsidRDefault="00000000" w:rsidRPr="00000000" w14:paraId="00000031">
            <w:pPr>
              <w:spacing w:after="0" w:line="259" w:lineRule="auto"/>
              <w:ind w:left="0" w:right="59"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6월 </w:t>
            </w:r>
          </w:p>
        </w:tc>
        <w:tc>
          <w:tcPr>
            <w:gridSpan w:val="5"/>
            <w:tcBorders>
              <w:top w:color="000000" w:space="0" w:sz="12" w:val="single"/>
              <w:left w:color="000000" w:space="0" w:sz="12" w:val="single"/>
              <w:bottom w:color="000000" w:space="0" w:sz="4" w:val="single"/>
              <w:right w:color="000000" w:space="0" w:sz="12" w:val="single"/>
            </w:tcBorders>
            <w:shd w:fill="f2f2f2" w:val="clear"/>
          </w:tcPr>
          <w:p w:rsidR="00000000" w:rsidDel="00000000" w:rsidP="00000000" w:rsidRDefault="00000000" w:rsidRPr="00000000" w14:paraId="00000033">
            <w:pPr>
              <w:spacing w:after="0" w:line="259" w:lineRule="auto"/>
              <w:ind w:left="0" w:right="5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7월 </w:t>
            </w:r>
          </w:p>
        </w:tc>
        <w:tc>
          <w:tcPr>
            <w:gridSpan w:val="4"/>
            <w:tcBorders>
              <w:top w:color="000000" w:space="0" w:sz="12" w:val="single"/>
              <w:left w:color="000000" w:space="0" w:sz="12" w:val="single"/>
              <w:bottom w:color="000000" w:space="0" w:sz="4" w:val="single"/>
              <w:right w:color="000000" w:space="0" w:sz="12" w:val="single"/>
            </w:tcBorders>
            <w:shd w:fill="f2f2f2" w:val="clear"/>
          </w:tcPr>
          <w:p w:rsidR="00000000" w:rsidDel="00000000" w:rsidP="00000000" w:rsidRDefault="00000000" w:rsidRPr="00000000" w14:paraId="00000038">
            <w:pPr>
              <w:spacing w:after="0" w:line="259" w:lineRule="auto"/>
              <w:ind w:left="0" w:right="5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8월 </w:t>
            </w:r>
          </w:p>
        </w:tc>
        <w:tc>
          <w:tcPr>
            <w:gridSpan w:val="4"/>
            <w:tcBorders>
              <w:top w:color="000000" w:space="0" w:sz="12" w:val="single"/>
              <w:left w:color="000000" w:space="0" w:sz="12" w:val="single"/>
              <w:bottom w:color="000000" w:space="0" w:sz="4" w:val="single"/>
              <w:right w:color="000000" w:space="0" w:sz="12" w:val="single"/>
            </w:tcBorders>
            <w:shd w:fill="f2f2f2" w:val="clear"/>
          </w:tcPr>
          <w:p w:rsidR="00000000" w:rsidDel="00000000" w:rsidP="00000000" w:rsidRDefault="00000000" w:rsidRPr="00000000" w14:paraId="0000003C">
            <w:pPr>
              <w:spacing w:after="0" w:line="259" w:lineRule="auto"/>
              <w:ind w:left="0" w:right="51"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9월 </w:t>
            </w:r>
          </w:p>
        </w:tc>
      </w:tr>
      <w:tr>
        <w:trPr>
          <w:trHeight w:val="337" w:hRule="atLeast"/>
        </w:trPr>
        <w:tc>
          <w:tcPr>
            <w:tcBorders>
              <w:top w:color="000000" w:space="0" w:sz="4" w:val="single"/>
              <w:left w:color="000000" w:space="0" w:sz="12" w:val="single"/>
              <w:bottom w:color="000000" w:space="0" w:sz="12" w:val="single"/>
              <w:right w:color="a5a5a5" w:space="0" w:sz="4" w:val="single"/>
            </w:tcBorders>
            <w:shd w:fill="f2f2f2" w:val="clear"/>
          </w:tcPr>
          <w:p w:rsidR="00000000" w:rsidDel="00000000" w:rsidP="00000000" w:rsidRDefault="00000000" w:rsidRPr="00000000" w14:paraId="00000040">
            <w:pPr>
              <w:spacing w:after="0" w:line="259" w:lineRule="auto"/>
              <w:ind w:left="35"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3주 </w:t>
            </w:r>
            <w:r w:rsidDel="00000000" w:rsidR="00000000" w:rsidRPr="00000000">
              <w:rPr>
                <w:rtl w:val="0"/>
              </w:rPr>
            </w:r>
          </w:p>
        </w:tc>
        <w:tc>
          <w:tcPr>
            <w:tcBorders>
              <w:top w:color="000000" w:space="0" w:sz="4" w:val="single"/>
              <w:left w:color="a5a5a5" w:space="0" w:sz="4" w:val="single"/>
              <w:bottom w:color="000000" w:space="0" w:sz="12" w:val="single"/>
              <w:right w:color="000000" w:space="0" w:sz="12" w:val="single"/>
            </w:tcBorders>
            <w:shd w:fill="f2f2f2" w:val="clear"/>
          </w:tcPr>
          <w:p w:rsidR="00000000" w:rsidDel="00000000" w:rsidP="00000000" w:rsidRDefault="00000000" w:rsidRPr="00000000" w14:paraId="00000041">
            <w:pPr>
              <w:spacing w:after="0" w:line="259" w:lineRule="auto"/>
              <w:ind w:left="43"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4주 </w:t>
            </w:r>
            <w:r w:rsidDel="00000000" w:rsidR="00000000" w:rsidRPr="00000000">
              <w:rPr>
                <w:rtl w:val="0"/>
              </w:rPr>
            </w:r>
          </w:p>
        </w:tc>
        <w:tc>
          <w:tcPr>
            <w:tcBorders>
              <w:top w:color="000000" w:space="0" w:sz="4" w:val="single"/>
              <w:left w:color="000000" w:space="0" w:sz="12" w:val="single"/>
              <w:bottom w:color="000000" w:space="0" w:sz="12" w:val="single"/>
              <w:right w:color="a5a5a5" w:space="0" w:sz="4" w:val="single"/>
            </w:tcBorders>
            <w:shd w:fill="f2f2f2" w:val="clear"/>
          </w:tcPr>
          <w:p w:rsidR="00000000" w:rsidDel="00000000" w:rsidP="00000000" w:rsidRDefault="00000000" w:rsidRPr="00000000" w14:paraId="00000042">
            <w:pPr>
              <w:spacing w:after="0" w:line="259" w:lineRule="auto"/>
              <w:ind w:left="42"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1주 </w:t>
            </w:r>
            <w:r w:rsidDel="00000000" w:rsidR="00000000" w:rsidRPr="00000000">
              <w:rPr>
                <w:rtl w:val="0"/>
              </w:rPr>
            </w:r>
          </w:p>
        </w:tc>
        <w:tc>
          <w:tcPr>
            <w:tcBorders>
              <w:top w:color="000000" w:space="0" w:sz="4" w:val="single"/>
              <w:left w:color="a5a5a5" w:space="0" w:sz="4" w:val="single"/>
              <w:bottom w:color="000000" w:space="0" w:sz="12" w:val="single"/>
              <w:right w:color="a5a5a5" w:space="0" w:sz="4" w:val="single"/>
            </w:tcBorders>
            <w:shd w:fill="f2f2f2" w:val="clear"/>
          </w:tcPr>
          <w:p w:rsidR="00000000" w:rsidDel="00000000" w:rsidP="00000000" w:rsidRDefault="00000000" w:rsidRPr="00000000" w14:paraId="00000043">
            <w:pPr>
              <w:spacing w:after="0" w:line="259" w:lineRule="auto"/>
              <w:ind w:left="43"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2주 </w:t>
            </w:r>
            <w:r w:rsidDel="00000000" w:rsidR="00000000" w:rsidRPr="00000000">
              <w:rPr>
                <w:rtl w:val="0"/>
              </w:rPr>
            </w:r>
          </w:p>
        </w:tc>
        <w:tc>
          <w:tcPr>
            <w:tcBorders>
              <w:top w:color="000000" w:space="0" w:sz="4" w:val="single"/>
              <w:left w:color="a5a5a5" w:space="0" w:sz="4" w:val="single"/>
              <w:bottom w:color="000000" w:space="0" w:sz="12" w:val="single"/>
              <w:right w:color="a5a5a5" w:space="0" w:sz="4" w:val="single"/>
            </w:tcBorders>
            <w:shd w:fill="f2f2f2" w:val="clear"/>
          </w:tcPr>
          <w:p w:rsidR="00000000" w:rsidDel="00000000" w:rsidP="00000000" w:rsidRDefault="00000000" w:rsidRPr="00000000" w14:paraId="00000044">
            <w:pPr>
              <w:spacing w:after="0" w:line="259" w:lineRule="auto"/>
              <w:ind w:left="43"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3주 </w:t>
            </w:r>
            <w:r w:rsidDel="00000000" w:rsidR="00000000" w:rsidRPr="00000000">
              <w:rPr>
                <w:rtl w:val="0"/>
              </w:rPr>
            </w:r>
          </w:p>
        </w:tc>
        <w:tc>
          <w:tcPr>
            <w:tcBorders>
              <w:top w:color="000000" w:space="0" w:sz="4" w:val="single"/>
              <w:left w:color="a5a5a5" w:space="0" w:sz="4" w:val="single"/>
              <w:bottom w:color="000000" w:space="0" w:sz="12" w:val="single"/>
              <w:right w:color="a5a5a5" w:space="0" w:sz="4" w:val="single"/>
            </w:tcBorders>
            <w:shd w:fill="f2f2f2" w:val="clear"/>
          </w:tcPr>
          <w:p w:rsidR="00000000" w:rsidDel="00000000" w:rsidP="00000000" w:rsidRDefault="00000000" w:rsidRPr="00000000" w14:paraId="00000045">
            <w:pPr>
              <w:spacing w:after="0" w:line="259" w:lineRule="auto"/>
              <w:ind w:left="42"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4주 </w:t>
            </w:r>
            <w:r w:rsidDel="00000000" w:rsidR="00000000" w:rsidRPr="00000000">
              <w:rPr>
                <w:rtl w:val="0"/>
              </w:rPr>
            </w:r>
          </w:p>
        </w:tc>
        <w:tc>
          <w:tcPr>
            <w:tcBorders>
              <w:top w:color="000000" w:space="0" w:sz="4" w:val="single"/>
              <w:left w:color="a5a5a5" w:space="0" w:sz="4" w:val="single"/>
              <w:bottom w:color="000000" w:space="0" w:sz="12" w:val="single"/>
              <w:right w:color="000000" w:space="0" w:sz="12" w:val="single"/>
            </w:tcBorders>
            <w:shd w:fill="f2f2f2" w:val="clear"/>
          </w:tcPr>
          <w:p w:rsidR="00000000" w:rsidDel="00000000" w:rsidP="00000000" w:rsidRDefault="00000000" w:rsidRPr="00000000" w14:paraId="00000046">
            <w:pPr>
              <w:spacing w:after="0" w:line="259" w:lineRule="auto"/>
              <w:ind w:left="44"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5주 </w:t>
            </w:r>
            <w:r w:rsidDel="00000000" w:rsidR="00000000" w:rsidRPr="00000000">
              <w:rPr>
                <w:rtl w:val="0"/>
              </w:rPr>
            </w:r>
          </w:p>
        </w:tc>
        <w:tc>
          <w:tcPr>
            <w:tcBorders>
              <w:top w:color="000000" w:space="0" w:sz="4" w:val="single"/>
              <w:left w:color="000000" w:space="0" w:sz="12" w:val="single"/>
              <w:bottom w:color="000000" w:space="0" w:sz="12" w:val="single"/>
              <w:right w:color="a5a5a5" w:space="0" w:sz="4" w:val="single"/>
            </w:tcBorders>
            <w:shd w:fill="f2f2f2" w:val="clear"/>
          </w:tcPr>
          <w:p w:rsidR="00000000" w:rsidDel="00000000" w:rsidP="00000000" w:rsidRDefault="00000000" w:rsidRPr="00000000" w14:paraId="00000047">
            <w:pPr>
              <w:spacing w:after="0" w:line="259" w:lineRule="auto"/>
              <w:ind w:left="44"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1주 </w:t>
            </w:r>
            <w:r w:rsidDel="00000000" w:rsidR="00000000" w:rsidRPr="00000000">
              <w:rPr>
                <w:rtl w:val="0"/>
              </w:rPr>
            </w:r>
          </w:p>
        </w:tc>
        <w:tc>
          <w:tcPr>
            <w:tcBorders>
              <w:top w:color="000000" w:space="0" w:sz="4" w:val="single"/>
              <w:left w:color="a5a5a5" w:space="0" w:sz="4" w:val="single"/>
              <w:bottom w:color="000000" w:space="0" w:sz="12" w:val="single"/>
              <w:right w:color="a5a5a5" w:space="0" w:sz="4" w:val="single"/>
            </w:tcBorders>
            <w:shd w:fill="f2f2f2" w:val="clear"/>
          </w:tcPr>
          <w:p w:rsidR="00000000" w:rsidDel="00000000" w:rsidP="00000000" w:rsidRDefault="00000000" w:rsidRPr="00000000" w14:paraId="00000048">
            <w:pPr>
              <w:spacing w:after="0" w:line="259" w:lineRule="auto"/>
              <w:ind w:left="0" w:right="5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2주 </w:t>
            </w:r>
            <w:r w:rsidDel="00000000" w:rsidR="00000000" w:rsidRPr="00000000">
              <w:rPr>
                <w:rtl w:val="0"/>
              </w:rPr>
            </w:r>
          </w:p>
        </w:tc>
        <w:tc>
          <w:tcPr>
            <w:tcBorders>
              <w:top w:color="000000" w:space="0" w:sz="4" w:val="single"/>
              <w:left w:color="a5a5a5" w:space="0" w:sz="4" w:val="single"/>
              <w:bottom w:color="000000" w:space="0" w:sz="12" w:val="single"/>
              <w:right w:color="a5a5a5" w:space="0" w:sz="4" w:val="single"/>
            </w:tcBorders>
            <w:shd w:fill="f2f2f2" w:val="clear"/>
          </w:tcPr>
          <w:p w:rsidR="00000000" w:rsidDel="00000000" w:rsidP="00000000" w:rsidRDefault="00000000" w:rsidRPr="00000000" w14:paraId="00000049">
            <w:pPr>
              <w:spacing w:after="0" w:line="259" w:lineRule="auto"/>
              <w:ind w:left="13"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3주 </w:t>
            </w:r>
            <w:r w:rsidDel="00000000" w:rsidR="00000000" w:rsidRPr="00000000">
              <w:rPr>
                <w:rtl w:val="0"/>
              </w:rPr>
            </w:r>
          </w:p>
        </w:tc>
        <w:tc>
          <w:tcPr>
            <w:tcBorders>
              <w:top w:color="000000" w:space="0" w:sz="4" w:val="single"/>
              <w:left w:color="a5a5a5" w:space="0" w:sz="4" w:val="single"/>
              <w:bottom w:color="000000" w:space="0" w:sz="12" w:val="single"/>
              <w:right w:color="000000" w:space="0" w:sz="12" w:val="single"/>
            </w:tcBorders>
            <w:shd w:fill="f2f2f2" w:val="clear"/>
          </w:tcPr>
          <w:p w:rsidR="00000000" w:rsidDel="00000000" w:rsidP="00000000" w:rsidRDefault="00000000" w:rsidRPr="00000000" w14:paraId="0000004A">
            <w:pPr>
              <w:spacing w:after="0" w:line="259" w:lineRule="auto"/>
              <w:ind w:left="0"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4주 </w:t>
            </w:r>
            <w:r w:rsidDel="00000000" w:rsidR="00000000" w:rsidRPr="00000000">
              <w:rPr>
                <w:rtl w:val="0"/>
              </w:rPr>
            </w:r>
          </w:p>
        </w:tc>
        <w:tc>
          <w:tcPr>
            <w:tcBorders>
              <w:top w:color="000000" w:space="0" w:sz="4" w:val="single"/>
              <w:left w:color="000000" w:space="0" w:sz="12" w:val="single"/>
              <w:bottom w:color="000000" w:space="0" w:sz="12" w:val="single"/>
              <w:right w:color="a5a5a5" w:space="0" w:sz="4" w:val="single"/>
            </w:tcBorders>
            <w:shd w:fill="f2f2f2" w:val="clear"/>
          </w:tcPr>
          <w:p w:rsidR="00000000" w:rsidDel="00000000" w:rsidP="00000000" w:rsidRDefault="00000000" w:rsidRPr="00000000" w14:paraId="0000004B">
            <w:pPr>
              <w:spacing w:after="0" w:line="259" w:lineRule="auto"/>
              <w:ind w:left="43"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1주 </w:t>
            </w:r>
            <w:r w:rsidDel="00000000" w:rsidR="00000000" w:rsidRPr="00000000">
              <w:rPr>
                <w:rtl w:val="0"/>
              </w:rPr>
            </w:r>
          </w:p>
        </w:tc>
        <w:tc>
          <w:tcPr>
            <w:tcBorders>
              <w:top w:color="000000" w:space="0" w:sz="4" w:val="single"/>
              <w:left w:color="a5a5a5" w:space="0" w:sz="4" w:val="single"/>
              <w:bottom w:color="000000" w:space="0" w:sz="12" w:val="single"/>
              <w:right w:color="a5a5a5" w:space="0" w:sz="4" w:val="single"/>
            </w:tcBorders>
            <w:shd w:fill="f2f2f2" w:val="clear"/>
          </w:tcPr>
          <w:p w:rsidR="00000000" w:rsidDel="00000000" w:rsidP="00000000" w:rsidRDefault="00000000" w:rsidRPr="00000000" w14:paraId="0000004C">
            <w:pPr>
              <w:spacing w:after="0" w:line="259" w:lineRule="auto"/>
              <w:ind w:left="43"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2주 </w:t>
            </w:r>
            <w:r w:rsidDel="00000000" w:rsidR="00000000" w:rsidRPr="00000000">
              <w:rPr>
                <w:rtl w:val="0"/>
              </w:rPr>
            </w:r>
          </w:p>
        </w:tc>
        <w:tc>
          <w:tcPr>
            <w:tcBorders>
              <w:top w:color="000000" w:space="0" w:sz="4" w:val="single"/>
              <w:left w:color="a5a5a5" w:space="0" w:sz="4" w:val="single"/>
              <w:bottom w:color="000000" w:space="0" w:sz="12" w:val="single"/>
              <w:right w:color="a5a5a5" w:space="0" w:sz="4" w:val="single"/>
            </w:tcBorders>
            <w:shd w:fill="f2f2f2" w:val="clear"/>
          </w:tcPr>
          <w:p w:rsidR="00000000" w:rsidDel="00000000" w:rsidP="00000000" w:rsidRDefault="00000000" w:rsidRPr="00000000" w14:paraId="0000004D">
            <w:pPr>
              <w:spacing w:after="0" w:line="259" w:lineRule="auto"/>
              <w:ind w:left="43"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3주 </w:t>
            </w:r>
            <w:r w:rsidDel="00000000" w:rsidR="00000000" w:rsidRPr="00000000">
              <w:rPr>
                <w:rtl w:val="0"/>
              </w:rPr>
            </w:r>
          </w:p>
        </w:tc>
        <w:tc>
          <w:tcPr>
            <w:tcBorders>
              <w:top w:color="000000" w:space="0" w:sz="4" w:val="single"/>
              <w:left w:color="a5a5a5" w:space="0" w:sz="4" w:val="single"/>
              <w:bottom w:color="000000" w:space="0" w:sz="12" w:val="single"/>
              <w:right w:color="000000" w:space="0" w:sz="12" w:val="single"/>
            </w:tcBorders>
            <w:shd w:fill="f2f2f2" w:val="clear"/>
          </w:tcPr>
          <w:p w:rsidR="00000000" w:rsidDel="00000000" w:rsidP="00000000" w:rsidRDefault="00000000" w:rsidRPr="00000000" w14:paraId="0000004E">
            <w:pPr>
              <w:spacing w:after="0" w:line="259" w:lineRule="auto"/>
              <w:ind w:left="43"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8"/>
                <w:szCs w:val="18"/>
                <w:rtl w:val="0"/>
              </w:rPr>
              <w:t xml:space="preserve">4주 </w:t>
            </w:r>
            <w:r w:rsidDel="00000000" w:rsidR="00000000" w:rsidRPr="00000000">
              <w:rPr>
                <w:rtl w:val="0"/>
              </w:rPr>
            </w:r>
          </w:p>
        </w:tc>
      </w:tr>
      <w:tr>
        <w:trPr>
          <w:trHeight w:val="296" w:hRule="atLeast"/>
        </w:trPr>
        <w:tc>
          <w:tcPr>
            <w:gridSpan w:val="3"/>
            <w:tcBorders>
              <w:top w:color="000000" w:space="0" w:sz="12"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4F">
            <w:pPr>
              <w:spacing w:after="0" w:line="259" w:lineRule="auto"/>
              <w:ind w:left="40"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API 및 관련기술 공부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59" w:lineRule="auto"/>
              <w:ind w:left="0" w:right="8"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59" w:lineRule="auto"/>
              <w:ind w:left="0" w:right="3"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59" w:lineRule="auto"/>
              <w:ind w:left="0" w:right="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r>
      <w:tr>
        <w:trPr>
          <w:trHeight w:val="3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59" w:lineRule="auto"/>
              <w:ind w:left="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60">
            <w:pPr>
              <w:spacing w:after="0" w:line="259" w:lineRule="auto"/>
              <w:ind w:left="0" w:right="51"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서버 환경 구축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59" w:lineRule="auto"/>
              <w:ind w:left="0" w:right="8"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59" w:lineRule="auto"/>
              <w:ind w:left="0" w:right="3"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59" w:lineRule="auto"/>
              <w:ind w:left="0" w:right="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r>
      <w:tr>
        <w:trPr>
          <w:trHeight w:val="35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59" w:lineRule="auto"/>
              <w:ind w:left="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59" w:lineRule="auto"/>
              <w:ind w:left="0" w:right="7"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71">
            <w:pPr>
              <w:spacing w:after="0" w:line="259" w:lineRule="auto"/>
              <w:ind w:left="0" w:right="46"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중간보고서 준비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0" w:right="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r>
      <w:tr>
        <w:trPr>
          <w:trHeight w:val="35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59" w:lineRule="auto"/>
              <w:ind w:left="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0" w:right="7"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80">
            <w:pPr>
              <w:spacing w:after="0" w:line="259" w:lineRule="auto"/>
              <w:ind w:left="0" w:right="5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안드로이드 스마트폰용 모바일 애플리케이션 개발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59" w:lineRule="auto"/>
              <w:ind w:left="0" w:right="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r>
      <w:tr>
        <w:trPr>
          <w:trHeight w:val="35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59" w:lineRule="auto"/>
              <w:ind w:left="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59" w:lineRule="auto"/>
              <w:ind w:left="0" w:right="7"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8F">
            <w:pPr>
              <w:spacing w:after="0" w:line="259" w:lineRule="auto"/>
              <w:ind w:left="0" w:right="5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스마트 글래스용 애플리케이션 개발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spacing w:after="0" w:line="259" w:lineRule="auto"/>
              <w:ind w:left="0" w:right="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r>
      <w:tr>
        <w:trPr>
          <w:trHeight w:val="3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0" w:line="259" w:lineRule="auto"/>
              <w:ind w:left="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59" w:lineRule="auto"/>
              <w:ind w:left="0" w:right="7"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9F">
            <w:pPr>
              <w:spacing w:after="0" w:line="259" w:lineRule="auto"/>
              <w:ind w:left="0" w:right="5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서버 개발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after="0" w:line="259" w:lineRule="auto"/>
              <w:ind w:left="0" w:right="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r>
      <w:tr>
        <w:trPr>
          <w:trHeight w:val="35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after="0" w:line="259" w:lineRule="auto"/>
              <w:ind w:left="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59" w:lineRule="auto"/>
              <w:ind w:left="0" w:right="7"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after="0" w:line="259" w:lineRule="auto"/>
              <w:ind w:left="0" w:right="8"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AF">
            <w:pPr>
              <w:spacing w:after="0" w:line="259" w:lineRule="auto"/>
              <w:ind w:left="56"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음성인식/합성 API 통신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after="0" w:line="259" w:lineRule="auto"/>
              <w:ind w:left="0" w:right="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r>
      <w:tr>
        <w:trPr>
          <w:trHeight w:val="3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after="0" w:line="259" w:lineRule="auto"/>
              <w:ind w:left="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after="0" w:line="259" w:lineRule="auto"/>
              <w:ind w:left="0" w:right="7"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59" w:lineRule="auto"/>
              <w:ind w:left="0" w:right="8"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59" w:lineRule="auto"/>
              <w:ind w:left="0" w:right="3"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BF">
            <w:pPr>
              <w:spacing w:after="0" w:line="259" w:lineRule="auto"/>
              <w:ind w:left="0" w:right="49"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QR코드 인식 구현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spacing w:after="0" w:line="259" w:lineRule="auto"/>
              <w:ind w:left="0" w:right="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r>
      <w:tr>
        <w:trPr>
          <w:trHeight w:val="35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after="0" w:line="259" w:lineRule="auto"/>
              <w:ind w:left="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59" w:lineRule="auto"/>
              <w:ind w:left="0" w:right="7"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59" w:lineRule="auto"/>
              <w:ind w:left="0" w:right="8"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59" w:lineRule="auto"/>
              <w:ind w:left="0" w:right="3"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CE">
            <w:pPr>
              <w:spacing w:after="0" w:line="259" w:lineRule="auto"/>
              <w:ind w:left="0" w:right="49"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자연어 처리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59" w:lineRule="auto"/>
              <w:ind w:left="0" w:right="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r>
      <w:tr>
        <w:trPr>
          <w:trHeight w:val="353"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spacing w:after="0" w:line="259" w:lineRule="auto"/>
              <w:ind w:left="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spacing w:after="0" w:line="259" w:lineRule="auto"/>
              <w:ind w:left="0" w:right="7"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59" w:lineRule="auto"/>
              <w:ind w:left="0" w:right="8"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after="0" w:line="259" w:lineRule="auto"/>
              <w:ind w:left="0" w:right="3"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DE">
            <w:pPr>
              <w:spacing w:after="0" w:line="259" w:lineRule="auto"/>
              <w:ind w:left="0" w:right="5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메신저 연동 구현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after="0" w:line="259" w:lineRule="auto"/>
              <w:ind w:left="0" w:right="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r>
      <w:tr>
        <w:trPr>
          <w:trHeight w:val="35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after="0" w:line="259" w:lineRule="auto"/>
              <w:ind w:left="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pacing w:after="0" w:line="259" w:lineRule="auto"/>
              <w:ind w:left="0" w:right="7"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59" w:lineRule="auto"/>
              <w:ind w:left="0" w:right="8"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after="0" w:line="259" w:lineRule="auto"/>
              <w:ind w:left="0" w:right="3"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ED">
            <w:pPr>
              <w:spacing w:after="0" w:line="259" w:lineRule="auto"/>
              <w:ind w:left="0" w:right="51"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테스트 및 디버깅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59" w:lineRule="auto"/>
              <w:ind w:left="0" w:right="2"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r>
      <w:tr>
        <w:trPr>
          <w:trHeight w:val="35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pacing w:after="0" w:line="259" w:lineRule="auto"/>
              <w:ind w:left="0"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pacing w:after="0" w:line="259" w:lineRule="auto"/>
              <w:ind w:left="0" w:right="7"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spacing w:after="0" w:line="259" w:lineRule="auto"/>
              <w:ind w:left="0" w:right="8"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spacing w:after="0" w:line="259" w:lineRule="auto"/>
              <w:ind w:left="0" w:right="3"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59" w:lineRule="auto"/>
              <w:ind w:left="0" w:right="4"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pacing w:after="0" w:line="259" w:lineRule="auto"/>
              <w:ind w:left="0" w:right="5" w:firstLine="0"/>
              <w:jc w:val="center"/>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100">
            <w:pPr>
              <w:spacing w:after="0" w:line="259" w:lineRule="auto"/>
              <w:ind w:left="29"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sz w:val="16"/>
                <w:szCs w:val="16"/>
                <w:rtl w:val="0"/>
              </w:rPr>
              <w:t xml:space="preserve">최종 발표/보고서 준비 </w:t>
            </w:r>
            <w:r w:rsidDel="00000000" w:rsidR="00000000" w:rsidRPr="00000000">
              <w:rPr>
                <w:rtl w:val="0"/>
              </w:rPr>
            </w:r>
          </w:p>
        </w:tc>
      </w:tr>
    </w:tbl>
    <w:p w:rsidR="00000000" w:rsidDel="00000000" w:rsidP="00000000" w:rsidRDefault="00000000" w:rsidRPr="00000000" w14:paraId="00000103">
      <w:pPr>
        <w:spacing w:after="377" w:line="259" w:lineRule="auto"/>
        <w:ind w:left="0"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p>
    <w:p w:rsidR="00000000" w:rsidDel="00000000" w:rsidP="00000000" w:rsidRDefault="00000000" w:rsidRPr="00000000" w14:paraId="00000104">
      <w:pPr>
        <w:pStyle w:val="Heading2"/>
        <w:tabs>
          <w:tab w:val="center" w:pos="2237"/>
        </w:tabs>
        <w:spacing w:after="0" w:lineRule="auto"/>
        <w:ind w:left="0" w:firstLine="0"/>
        <w:rPr>
          <w:rFonts w:ascii="나눔스퀘어 Light" w:cs="나눔스퀘어 Light" w:eastAsia="나눔스퀘어 Light" w:hAnsi="나눔스퀘어 Light"/>
        </w:rPr>
      </w:pPr>
      <w:bookmarkStart w:colFirst="0" w:colLast="0" w:name="_heading=h.z337ya" w:id="18"/>
      <w:bookmarkEnd w:id="18"/>
      <w:r w:rsidDel="00000000" w:rsidR="00000000" w:rsidRPr="00000000">
        <w:rPr>
          <w:rFonts w:ascii="나눔스퀘어 Light" w:cs="나눔스퀘어 Light" w:eastAsia="나눔스퀘어 Light" w:hAnsi="나눔스퀘어 Light"/>
          <w:rtl w:val="0"/>
        </w:rPr>
        <w:t xml:space="preserve">5.2 </w:t>
        <w:tab/>
        <w:t xml:space="preserve">역할 분담 </w:t>
      </w:r>
    </w:p>
    <w:tbl>
      <w:tblPr>
        <w:tblStyle w:val="Table2"/>
        <w:tblW w:w="9203.0" w:type="dxa"/>
        <w:jc w:val="left"/>
        <w:tblInd w:w="6.0" w:type="dxa"/>
        <w:tblLayout w:type="fixed"/>
        <w:tblLook w:val="0400"/>
      </w:tblPr>
      <w:tblGrid>
        <w:gridCol w:w="2188"/>
        <w:gridCol w:w="7015"/>
        <w:tblGridChange w:id="0">
          <w:tblGrid>
            <w:gridCol w:w="2188"/>
            <w:gridCol w:w="7015"/>
          </w:tblGrid>
        </w:tblGridChange>
      </w:tblGrid>
      <w:tr>
        <w:trPr>
          <w:trHeight w:val="583" w:hRule="atLeast"/>
        </w:trPr>
        <w:tc>
          <w:tcPr>
            <w:tcBorders>
              <w:top w:color="dbdbdb" w:space="0" w:sz="4" w:val="single"/>
              <w:left w:color="dbdbdb" w:space="0" w:sz="4" w:val="single"/>
              <w:bottom w:color="c9c9c9" w:space="0" w:sz="12" w:val="single"/>
              <w:right w:color="dbdbdb" w:space="0" w:sz="4" w:val="single"/>
            </w:tcBorders>
            <w:shd w:fill="f2f2f2" w:val="clear"/>
            <w:vAlign w:val="center"/>
          </w:tcPr>
          <w:p w:rsidR="00000000" w:rsidDel="00000000" w:rsidP="00000000" w:rsidRDefault="00000000" w:rsidRPr="00000000" w14:paraId="00000105">
            <w:pPr>
              <w:spacing w:after="0" w:line="259" w:lineRule="auto"/>
              <w:ind w:left="230" w:firstLine="0"/>
              <w:jc w:val="center"/>
              <w:rPr>
                <w:rFonts w:ascii="나눔스퀘어 Light" w:cs="나눔스퀘어 Light" w:eastAsia="나눔스퀘어 Light" w:hAnsi="나눔스퀘어 Light"/>
                <w:b w:val="1"/>
              </w:rPr>
            </w:pPr>
            <w:r w:rsidDel="00000000" w:rsidR="00000000" w:rsidRPr="00000000">
              <w:rPr>
                <w:rFonts w:ascii="나눔스퀘어 Light" w:cs="나눔스퀘어 Light" w:eastAsia="나눔스퀘어 Light" w:hAnsi="나눔스퀘어 Light"/>
                <w:b w:val="1"/>
                <w:rtl w:val="0"/>
              </w:rPr>
              <w:t xml:space="preserve">이름 </w:t>
            </w:r>
          </w:p>
        </w:tc>
        <w:tc>
          <w:tcPr>
            <w:tcBorders>
              <w:top w:color="dbdbdb" w:space="0" w:sz="4" w:val="single"/>
              <w:left w:color="dbdbdb" w:space="0" w:sz="4" w:val="single"/>
              <w:bottom w:color="c9c9c9" w:space="0" w:sz="12" w:val="single"/>
              <w:right w:color="dbdbdb" w:space="0" w:sz="4" w:val="single"/>
            </w:tcBorders>
            <w:shd w:fill="f2f2f2" w:val="clear"/>
            <w:vAlign w:val="center"/>
          </w:tcPr>
          <w:p w:rsidR="00000000" w:rsidDel="00000000" w:rsidP="00000000" w:rsidRDefault="00000000" w:rsidRPr="00000000" w14:paraId="00000106">
            <w:pPr>
              <w:spacing w:after="0" w:line="259" w:lineRule="auto"/>
              <w:ind w:left="230" w:firstLine="0"/>
              <w:jc w:val="center"/>
              <w:rPr>
                <w:rFonts w:ascii="나눔스퀘어 Light" w:cs="나눔스퀘어 Light" w:eastAsia="나눔스퀘어 Light" w:hAnsi="나눔스퀘어 Light"/>
                <w:b w:val="1"/>
              </w:rPr>
            </w:pPr>
            <w:r w:rsidDel="00000000" w:rsidR="00000000" w:rsidRPr="00000000">
              <w:rPr>
                <w:rFonts w:ascii="나눔스퀘어 Light" w:cs="나눔스퀘어 Light" w:eastAsia="나눔스퀘어 Light" w:hAnsi="나눔스퀘어 Light"/>
                <w:b w:val="1"/>
                <w:rtl w:val="0"/>
              </w:rPr>
              <w:t xml:space="preserve">담당 영역</w:t>
            </w:r>
          </w:p>
        </w:tc>
      </w:tr>
      <w:tr>
        <w:trPr>
          <w:trHeight w:val="696" w:hRule="atLeast"/>
        </w:trPr>
        <w:tc>
          <w:tcPr>
            <w:tcBorders>
              <w:top w:color="c9c9c9" w:space="0" w:sz="12" w:val="single"/>
              <w:left w:color="dbdbdb" w:space="0" w:sz="4" w:val="single"/>
              <w:bottom w:color="000000" w:space="0" w:sz="0" w:val="nil"/>
              <w:right w:color="dbdbdb" w:space="0" w:sz="4" w:val="single"/>
            </w:tcBorders>
            <w:vAlign w:val="bottom"/>
          </w:tcPr>
          <w:p w:rsidR="00000000" w:rsidDel="00000000" w:rsidP="00000000" w:rsidRDefault="00000000" w:rsidRPr="00000000" w14:paraId="00000107">
            <w:pPr>
              <w:spacing w:after="0" w:line="259" w:lineRule="auto"/>
              <w:ind w:left="230" w:firstLine="0"/>
              <w:jc w:val="center"/>
              <w:rPr>
                <w:rFonts w:ascii="나눔스퀘어 Light" w:cs="나눔스퀘어 Light" w:eastAsia="나눔스퀘어 Light" w:hAnsi="나눔스퀘어 Light"/>
                <w:b w:val="1"/>
              </w:rPr>
            </w:pPr>
            <w:r w:rsidDel="00000000" w:rsidR="00000000" w:rsidRPr="00000000">
              <w:rPr>
                <w:rFonts w:ascii="나눔스퀘어 Light" w:cs="나눔스퀘어 Light" w:eastAsia="나눔스퀘어 Light" w:hAnsi="나눔스퀘어 Light"/>
                <w:b w:val="1"/>
                <w:rtl w:val="0"/>
              </w:rPr>
              <w:t xml:space="preserve">이재원</w:t>
            </w:r>
          </w:p>
        </w:tc>
        <w:tc>
          <w:tcPr>
            <w:tcBorders>
              <w:top w:color="c9c9c9" w:space="0" w:sz="12" w:val="single"/>
              <w:left w:color="dbdbdb" w:space="0" w:sz="4" w:val="single"/>
              <w:bottom w:color="000000" w:space="0" w:sz="0" w:val="nil"/>
              <w:right w:color="dbdbdb" w:space="0" w:sz="4" w:val="single"/>
            </w:tcBorders>
            <w:vAlign w:val="bottom"/>
          </w:tcPr>
          <w:p w:rsidR="00000000" w:rsidDel="00000000" w:rsidP="00000000" w:rsidRDefault="00000000" w:rsidRPr="00000000" w14:paraId="00000108">
            <w:pPr>
              <w:spacing w:after="0" w:line="259" w:lineRule="auto"/>
              <w:ind w:left="230" w:firstLine="0"/>
              <w:jc w:val="center"/>
              <w:rPr>
                <w:rFonts w:ascii="나눔스퀘어 Light" w:cs="나눔스퀘어 Light" w:eastAsia="나눔스퀘어 Light" w:hAnsi="나눔스퀘어 Light"/>
              </w:rPr>
            </w:pPr>
            <w:r w:rsidDel="00000000" w:rsidR="00000000" w:rsidRPr="00000000">
              <w:rPr>
                <w:rtl w:val="0"/>
              </w:rPr>
            </w:r>
          </w:p>
        </w:tc>
      </w:tr>
      <w:tr>
        <w:trPr>
          <w:trHeight w:val="359" w:hRule="atLeast"/>
        </w:trPr>
        <w:tc>
          <w:tcPr>
            <w:tcBorders>
              <w:top w:color="000000" w:space="0" w:sz="0" w:val="nil"/>
              <w:left w:color="dbdbdb" w:space="0" w:sz="4" w:val="single"/>
              <w:bottom w:color="dbdbdb" w:space="0" w:sz="4" w:val="single"/>
              <w:right w:color="dbdbdb" w:space="0" w:sz="4" w:val="single"/>
            </w:tcBorders>
          </w:tcPr>
          <w:p w:rsidR="00000000" w:rsidDel="00000000" w:rsidP="00000000" w:rsidRDefault="00000000" w:rsidRPr="00000000" w14:paraId="00000109">
            <w:pPr>
              <w:spacing w:after="160" w:line="259" w:lineRule="auto"/>
              <w:ind w:left="0" w:firstLine="0"/>
              <w:rPr>
                <w:rFonts w:ascii="나눔스퀘어 Light" w:cs="나눔스퀘어 Light" w:eastAsia="나눔스퀘어 Light" w:hAnsi="나눔스퀘어 Light"/>
              </w:rPr>
            </w:pPr>
            <w:r w:rsidDel="00000000" w:rsidR="00000000" w:rsidRPr="00000000">
              <w:rPr>
                <w:rtl w:val="0"/>
              </w:rPr>
            </w:r>
          </w:p>
        </w:tc>
        <w:tc>
          <w:tcPr>
            <w:tcBorders>
              <w:top w:color="000000" w:space="0" w:sz="0" w:val="nil"/>
              <w:left w:color="dbdbdb" w:space="0" w:sz="4" w:val="single"/>
              <w:bottom w:color="dbdbdb" w:space="0" w:sz="4" w:val="single"/>
              <w:right w:color="dbdbdb" w:space="0" w:sz="4" w:val="single"/>
            </w:tcBorders>
          </w:tcPr>
          <w:p w:rsidR="00000000" w:rsidDel="00000000" w:rsidP="00000000" w:rsidRDefault="00000000" w:rsidRPr="00000000" w14:paraId="0000010A">
            <w:pPr>
              <w:spacing w:after="160" w:line="259" w:lineRule="auto"/>
              <w:ind w:left="0" w:firstLine="0"/>
              <w:rPr>
                <w:rFonts w:ascii="나눔스퀘어 Light" w:cs="나눔스퀘어 Light" w:eastAsia="나눔스퀘어 Light" w:hAnsi="나눔스퀘어 Light"/>
              </w:rPr>
            </w:pPr>
            <w:r w:rsidDel="00000000" w:rsidR="00000000" w:rsidRPr="00000000">
              <w:rPr>
                <w:rtl w:val="0"/>
              </w:rPr>
            </w:r>
          </w:p>
        </w:tc>
      </w:tr>
      <w:tr>
        <w:trPr>
          <w:trHeight w:val="645" w:hRule="atLeast"/>
        </w:trPr>
        <w:tc>
          <w:tcPr>
            <w:tcBorders>
              <w:top w:color="dbdbdb" w:space="0" w:sz="4" w:val="single"/>
              <w:left w:color="dbdbdb" w:space="0" w:sz="4" w:val="single"/>
              <w:bottom w:color="000000" w:space="0" w:sz="0" w:val="nil"/>
              <w:right w:color="dbdbdb" w:space="0" w:sz="4" w:val="single"/>
            </w:tcBorders>
            <w:vAlign w:val="bottom"/>
          </w:tcPr>
          <w:p w:rsidR="00000000" w:rsidDel="00000000" w:rsidP="00000000" w:rsidRDefault="00000000" w:rsidRPr="00000000" w14:paraId="0000010B">
            <w:pPr>
              <w:spacing w:after="0" w:line="259" w:lineRule="auto"/>
              <w:ind w:left="230" w:firstLine="0"/>
              <w:jc w:val="center"/>
              <w:rPr>
                <w:rFonts w:ascii="나눔스퀘어 Light" w:cs="나눔스퀘어 Light" w:eastAsia="나눔스퀘어 Light" w:hAnsi="나눔스퀘어 Light"/>
                <w:b w:val="1"/>
              </w:rPr>
            </w:pPr>
            <w:r w:rsidDel="00000000" w:rsidR="00000000" w:rsidRPr="00000000">
              <w:rPr>
                <w:rFonts w:ascii="나눔스퀘어 Light" w:cs="나눔스퀘어 Light" w:eastAsia="나눔스퀘어 Light" w:hAnsi="나눔스퀘어 Light"/>
                <w:b w:val="1"/>
                <w:rtl w:val="0"/>
              </w:rPr>
              <w:t xml:space="preserve">서희재</w:t>
            </w:r>
          </w:p>
        </w:tc>
        <w:tc>
          <w:tcPr>
            <w:tcBorders>
              <w:top w:color="dbdbdb" w:space="0" w:sz="4" w:val="single"/>
              <w:left w:color="dbdbdb" w:space="0" w:sz="4" w:val="single"/>
              <w:bottom w:color="000000" w:space="0" w:sz="0" w:val="nil"/>
              <w:right w:color="dbdbdb" w:space="0" w:sz="4" w:val="single"/>
            </w:tcBorders>
            <w:vAlign w:val="bottom"/>
          </w:tcPr>
          <w:p w:rsidR="00000000" w:rsidDel="00000000" w:rsidP="00000000" w:rsidRDefault="00000000" w:rsidRPr="00000000" w14:paraId="0000010C">
            <w:pPr>
              <w:spacing w:after="0" w:line="259" w:lineRule="auto"/>
              <w:ind w:left="230" w:firstLine="0"/>
              <w:jc w:val="center"/>
              <w:rPr>
                <w:rFonts w:ascii="나눔스퀘어 Light" w:cs="나눔스퀘어 Light" w:eastAsia="나눔스퀘어 Light" w:hAnsi="나눔스퀘어 Light"/>
              </w:rPr>
            </w:pPr>
            <w:r w:rsidDel="00000000" w:rsidR="00000000" w:rsidRPr="00000000">
              <w:rPr>
                <w:rtl w:val="0"/>
              </w:rPr>
            </w:r>
          </w:p>
        </w:tc>
      </w:tr>
      <w:tr>
        <w:trPr>
          <w:trHeight w:val="358" w:hRule="atLeast"/>
        </w:trPr>
        <w:tc>
          <w:tcPr>
            <w:tcBorders>
              <w:top w:color="000000" w:space="0" w:sz="0" w:val="nil"/>
              <w:left w:color="dbdbdb" w:space="0" w:sz="4" w:val="single"/>
              <w:bottom w:color="dbdbdb" w:space="0" w:sz="4" w:val="single"/>
              <w:right w:color="dbdbdb" w:space="0" w:sz="4" w:val="single"/>
            </w:tcBorders>
          </w:tcPr>
          <w:p w:rsidR="00000000" w:rsidDel="00000000" w:rsidP="00000000" w:rsidRDefault="00000000" w:rsidRPr="00000000" w14:paraId="0000010D">
            <w:pPr>
              <w:spacing w:after="160" w:line="259" w:lineRule="auto"/>
              <w:ind w:left="0" w:firstLine="0"/>
              <w:rPr>
                <w:rFonts w:ascii="나눔스퀘어 Light" w:cs="나눔스퀘어 Light" w:eastAsia="나눔스퀘어 Light" w:hAnsi="나눔스퀘어 Light"/>
              </w:rPr>
            </w:pPr>
            <w:r w:rsidDel="00000000" w:rsidR="00000000" w:rsidRPr="00000000">
              <w:rPr>
                <w:rtl w:val="0"/>
              </w:rPr>
            </w:r>
          </w:p>
        </w:tc>
        <w:tc>
          <w:tcPr>
            <w:tcBorders>
              <w:top w:color="000000" w:space="0" w:sz="0" w:val="nil"/>
              <w:left w:color="dbdbdb" w:space="0" w:sz="4" w:val="single"/>
              <w:bottom w:color="dbdbdb" w:space="0" w:sz="4" w:val="single"/>
              <w:right w:color="dbdbdb" w:space="0" w:sz="4" w:val="single"/>
            </w:tcBorders>
          </w:tcPr>
          <w:p w:rsidR="00000000" w:rsidDel="00000000" w:rsidP="00000000" w:rsidRDefault="00000000" w:rsidRPr="00000000" w14:paraId="0000010E">
            <w:pPr>
              <w:spacing w:after="160" w:line="259" w:lineRule="auto"/>
              <w:ind w:left="0" w:firstLine="0"/>
              <w:rPr>
                <w:rFonts w:ascii="나눔스퀘어 Light" w:cs="나눔스퀘어 Light" w:eastAsia="나눔스퀘어 Light" w:hAnsi="나눔스퀘어 Light"/>
              </w:rPr>
            </w:pPr>
            <w:r w:rsidDel="00000000" w:rsidR="00000000" w:rsidRPr="00000000">
              <w:rPr>
                <w:rtl w:val="0"/>
              </w:rPr>
            </w:r>
          </w:p>
        </w:tc>
      </w:tr>
      <w:tr>
        <w:trPr>
          <w:trHeight w:val="769" w:hRule="atLeast"/>
        </w:trPr>
        <w:tc>
          <w:tcPr>
            <w:tcBorders>
              <w:top w:color="dbdbdb" w:space="0" w:sz="4" w:val="single"/>
              <w:left w:color="dbdbdb" w:space="0" w:sz="4" w:val="single"/>
              <w:bottom w:color="000000" w:space="0" w:sz="0" w:val="nil"/>
              <w:right w:color="dbdbdb" w:space="0" w:sz="4" w:val="single"/>
            </w:tcBorders>
            <w:vAlign w:val="bottom"/>
          </w:tcPr>
          <w:p w:rsidR="00000000" w:rsidDel="00000000" w:rsidP="00000000" w:rsidRDefault="00000000" w:rsidRPr="00000000" w14:paraId="0000010F">
            <w:pPr>
              <w:spacing w:after="0" w:line="259" w:lineRule="auto"/>
              <w:ind w:left="230" w:firstLine="0"/>
              <w:jc w:val="center"/>
              <w:rPr>
                <w:rFonts w:ascii="나눔스퀘어 Light" w:cs="나눔스퀘어 Light" w:eastAsia="나눔스퀘어 Light" w:hAnsi="나눔스퀘어 Light"/>
                <w:b w:val="1"/>
              </w:rPr>
            </w:pPr>
            <w:r w:rsidDel="00000000" w:rsidR="00000000" w:rsidRPr="00000000">
              <w:rPr>
                <w:rFonts w:ascii="나눔스퀘어 Light" w:cs="나눔스퀘어 Light" w:eastAsia="나눔스퀘어 Light" w:hAnsi="나눔스퀘어 Light"/>
                <w:b w:val="1"/>
                <w:rtl w:val="0"/>
              </w:rPr>
              <w:t xml:space="preserve">공통 </w:t>
            </w:r>
          </w:p>
        </w:tc>
        <w:tc>
          <w:tcPr>
            <w:tcBorders>
              <w:top w:color="dbdbdb" w:space="0" w:sz="4" w:val="single"/>
              <w:left w:color="dbdbdb" w:space="0" w:sz="4" w:val="single"/>
              <w:bottom w:color="000000" w:space="0" w:sz="0" w:val="nil"/>
              <w:right w:color="dbdbdb" w:space="0" w:sz="4" w:val="single"/>
            </w:tcBorders>
            <w:vAlign w:val="bottom"/>
          </w:tcPr>
          <w:p w:rsidR="00000000" w:rsidDel="00000000" w:rsidP="00000000" w:rsidRDefault="00000000" w:rsidRPr="00000000" w14:paraId="00000110">
            <w:pPr>
              <w:spacing w:after="0" w:line="259" w:lineRule="auto"/>
              <w:ind w:left="230" w:firstLine="0"/>
              <w:jc w:val="center"/>
              <w:rPr>
                <w:rFonts w:ascii="나눔스퀘어 Light" w:cs="나눔스퀘어 Light" w:eastAsia="나눔스퀘어 Light" w:hAnsi="나눔스퀘어 Light"/>
              </w:rPr>
            </w:pPr>
            <w:r w:rsidDel="00000000" w:rsidR="00000000" w:rsidRPr="00000000">
              <w:rPr>
                <w:rtl w:val="0"/>
              </w:rPr>
            </w:r>
          </w:p>
        </w:tc>
      </w:tr>
      <w:tr>
        <w:trPr>
          <w:trHeight w:val="258" w:hRule="atLeast"/>
        </w:trPr>
        <w:tc>
          <w:tcPr>
            <w:tcBorders>
              <w:top w:color="000000" w:space="0" w:sz="0" w:val="nil"/>
              <w:left w:color="dbdbdb" w:space="0" w:sz="4" w:val="single"/>
              <w:bottom w:color="000000" w:space="0" w:sz="0" w:val="nil"/>
              <w:right w:color="dbdbdb" w:space="0" w:sz="4" w:val="single"/>
            </w:tcBorders>
          </w:tcPr>
          <w:p w:rsidR="00000000" w:rsidDel="00000000" w:rsidP="00000000" w:rsidRDefault="00000000" w:rsidRPr="00000000" w14:paraId="00000111">
            <w:pPr>
              <w:spacing w:after="160" w:line="259" w:lineRule="auto"/>
              <w:ind w:left="0" w:firstLine="0"/>
              <w:rPr>
                <w:rFonts w:ascii="나눔스퀘어 Light" w:cs="나눔스퀘어 Light" w:eastAsia="나눔스퀘어 Light" w:hAnsi="나눔스퀘어 Light"/>
              </w:rPr>
            </w:pPr>
            <w:r w:rsidDel="00000000" w:rsidR="00000000" w:rsidRPr="00000000">
              <w:rPr>
                <w:rtl w:val="0"/>
              </w:rPr>
            </w:r>
          </w:p>
        </w:tc>
        <w:tc>
          <w:tcPr>
            <w:tcBorders>
              <w:top w:color="000000" w:space="0" w:sz="0" w:val="nil"/>
              <w:left w:color="dbdbdb" w:space="0" w:sz="4" w:val="single"/>
              <w:bottom w:color="000000" w:space="0" w:sz="0" w:val="nil"/>
              <w:right w:color="dbdbdb" w:space="0" w:sz="4" w:val="single"/>
            </w:tcBorders>
          </w:tcPr>
          <w:p w:rsidR="00000000" w:rsidDel="00000000" w:rsidP="00000000" w:rsidRDefault="00000000" w:rsidRPr="00000000" w14:paraId="00000112">
            <w:pPr>
              <w:spacing w:after="160" w:line="259" w:lineRule="auto"/>
              <w:ind w:left="0" w:firstLine="0"/>
              <w:rPr>
                <w:rFonts w:ascii="나눔스퀘어 Light" w:cs="나눔스퀘어 Light" w:eastAsia="나눔스퀘어 Light" w:hAnsi="나눔스퀘어 Light"/>
              </w:rPr>
            </w:pPr>
            <w:r w:rsidDel="00000000" w:rsidR="00000000" w:rsidRPr="00000000">
              <w:rPr>
                <w:rtl w:val="0"/>
              </w:rPr>
            </w:r>
          </w:p>
        </w:tc>
      </w:tr>
      <w:tr>
        <w:trPr>
          <w:trHeight w:val="358" w:hRule="atLeast"/>
        </w:trPr>
        <w:tc>
          <w:tcPr>
            <w:tcBorders>
              <w:top w:color="000000" w:space="0" w:sz="0" w:val="nil"/>
              <w:left w:color="dbdbdb" w:space="0" w:sz="4" w:val="single"/>
              <w:bottom w:color="dbdbdb" w:space="0" w:sz="4" w:val="single"/>
              <w:right w:color="dbdbdb" w:space="0" w:sz="4" w:val="single"/>
            </w:tcBorders>
          </w:tcPr>
          <w:p w:rsidR="00000000" w:rsidDel="00000000" w:rsidP="00000000" w:rsidRDefault="00000000" w:rsidRPr="00000000" w14:paraId="00000113">
            <w:pPr>
              <w:spacing w:after="160" w:line="259" w:lineRule="auto"/>
              <w:ind w:left="0" w:firstLine="0"/>
              <w:rPr>
                <w:rFonts w:ascii="나눔스퀘어 Light" w:cs="나눔스퀘어 Light" w:eastAsia="나눔스퀘어 Light" w:hAnsi="나눔스퀘어 Light"/>
              </w:rPr>
            </w:pPr>
            <w:r w:rsidDel="00000000" w:rsidR="00000000" w:rsidRPr="00000000">
              <w:rPr>
                <w:rtl w:val="0"/>
              </w:rPr>
            </w:r>
          </w:p>
        </w:tc>
        <w:tc>
          <w:tcPr>
            <w:tcBorders>
              <w:top w:color="000000" w:space="0" w:sz="0" w:val="nil"/>
              <w:left w:color="dbdbdb" w:space="0" w:sz="4" w:val="single"/>
              <w:bottom w:color="dbdbdb" w:space="0" w:sz="4" w:val="single"/>
              <w:right w:color="dbdbdb" w:space="0" w:sz="4" w:val="single"/>
            </w:tcBorders>
          </w:tcPr>
          <w:p w:rsidR="00000000" w:rsidDel="00000000" w:rsidP="00000000" w:rsidRDefault="00000000" w:rsidRPr="00000000" w14:paraId="00000114">
            <w:pPr>
              <w:spacing w:after="160" w:line="259" w:lineRule="auto"/>
              <w:ind w:left="0" w:firstLine="0"/>
              <w:rPr>
                <w:rFonts w:ascii="나눔스퀘어 Light" w:cs="나눔스퀘어 Light" w:eastAsia="나눔스퀘어 Light" w:hAnsi="나눔스퀘어 Light"/>
              </w:rPr>
            </w:pPr>
            <w:r w:rsidDel="00000000" w:rsidR="00000000" w:rsidRPr="00000000">
              <w:rPr>
                <w:rtl w:val="0"/>
              </w:rPr>
            </w:r>
          </w:p>
        </w:tc>
      </w:tr>
    </w:tbl>
    <w:p w:rsidR="00000000" w:rsidDel="00000000" w:rsidP="00000000" w:rsidRDefault="00000000" w:rsidRPr="00000000" w14:paraId="00000115">
      <w:pPr>
        <w:spacing w:after="0" w:line="259" w:lineRule="auto"/>
        <w:ind w:left="0" w:firstLine="0"/>
        <w:rPr>
          <w:rFonts w:ascii="나눔스퀘어 Light" w:cs="나눔스퀘어 Light" w:eastAsia="나눔스퀘어 Light" w:hAnsi="나눔스퀘어 Light"/>
        </w:rPr>
      </w:pPr>
      <w:r w:rsidDel="00000000" w:rsidR="00000000" w:rsidRPr="00000000">
        <w:rPr>
          <w:rFonts w:ascii="나눔스퀘어 Light" w:cs="나눔스퀘어 Light" w:eastAsia="나눔스퀘어 Light" w:hAnsi="나눔스퀘어 Light"/>
          <w:rtl w:val="0"/>
        </w:rPr>
        <w:t xml:space="preserve"> </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699" w:top="1462" w:left="1080" w:right="1037" w:header="927" w:footer="619"/>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Malgun Gothic"/>
  <w:font w:name="나눔스퀘어 Light"/>
  <w:font w:name="Malgan Gothic"/>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tabs>
        <w:tab w:val="right" w:pos="9790"/>
      </w:tabs>
      <w:spacing w:after="359" w:line="259" w:lineRule="auto"/>
      <w:ind w:left="0" w:firstLine="0"/>
      <w:rPr/>
    </w:pPr>
    <w:r w:rsidDel="00000000" w:rsidR="00000000" w:rsidRPr="00000000">
      <w:rPr>
        <w:sz w:val="16"/>
        <w:szCs w:val="16"/>
        <w:rtl w:val="0"/>
      </w:rPr>
      <w:t xml:space="preserve">Pusan National University </w:t>
      <w:tab/>
      <w:t xml:space="preserve">School of Electrical &amp; Computer Engineering, Computer Science Engineering Major </w:t>
    </w:r>
    <w:r w:rsidDel="00000000" w:rsidR="00000000" w:rsidRPr="00000000">
      <w:rPr>
        <w:rtl w:val="0"/>
      </w:rPr>
    </w:r>
  </w:p>
  <w:p w:rsidR="00000000" w:rsidDel="00000000" w:rsidP="00000000" w:rsidRDefault="00000000" w:rsidRPr="00000000" w14:paraId="0000011A">
    <w:pPr>
      <w:spacing w:after="0" w:line="259" w:lineRule="auto"/>
      <w:ind w:left="0" w:right="4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tabs>
        <w:tab w:val="right" w:pos="9790"/>
      </w:tabs>
      <w:spacing w:after="359" w:line="259" w:lineRule="auto"/>
      <w:ind w:left="0" w:firstLine="0"/>
      <w:rPr/>
    </w:pPr>
    <w:r w:rsidDel="00000000" w:rsidR="00000000" w:rsidRPr="00000000">
      <w:rPr>
        <w:sz w:val="16"/>
        <w:szCs w:val="16"/>
        <w:rtl w:val="0"/>
      </w:rPr>
      <w:t xml:space="preserve">Pusan National University </w:t>
      <w:tab/>
      <w:t xml:space="preserve">School of Electrical &amp; Computer Engineering, Computer Science Engineering Major </w:t>
    </w:r>
    <w:r w:rsidDel="00000000" w:rsidR="00000000" w:rsidRPr="00000000">
      <w:rPr>
        <w:rtl w:val="0"/>
      </w:rPr>
    </w:r>
  </w:p>
  <w:p w:rsidR="00000000" w:rsidDel="00000000" w:rsidP="00000000" w:rsidRDefault="00000000" w:rsidRPr="00000000" w14:paraId="0000011C">
    <w:pPr>
      <w:spacing w:after="0" w:line="259" w:lineRule="auto"/>
      <w:ind w:left="0" w:right="4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tabs>
        <w:tab w:val="right" w:pos="9790"/>
      </w:tabs>
      <w:spacing w:after="359" w:line="259" w:lineRule="auto"/>
      <w:ind w:left="0" w:firstLine="0"/>
      <w:rPr/>
    </w:pPr>
    <w:r w:rsidDel="00000000" w:rsidR="00000000" w:rsidRPr="00000000">
      <w:rPr>
        <w:sz w:val="16"/>
        <w:szCs w:val="16"/>
        <w:rtl w:val="0"/>
      </w:rPr>
      <w:t xml:space="preserve">Pusan National University </w:t>
      <w:tab/>
      <w:t xml:space="preserve">School of Electrical &amp; Computer Engineering, Computer Science Engineering Major </w:t>
    </w:r>
    <w:r w:rsidDel="00000000" w:rsidR="00000000" w:rsidRPr="00000000">
      <w:rPr>
        <w:rtl w:val="0"/>
      </w:rPr>
    </w:r>
  </w:p>
  <w:p w:rsidR="00000000" w:rsidDel="00000000" w:rsidP="00000000" w:rsidRDefault="00000000" w:rsidRPr="00000000" w14:paraId="0000011E">
    <w:pPr>
      <w:spacing w:after="0" w:line="259" w:lineRule="auto"/>
      <w:ind w:left="0" w:right="44"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tabs>
        <w:tab w:val="right" w:pos="9790"/>
      </w:tabs>
      <w:spacing w:after="0" w:line="259" w:lineRule="auto"/>
      <w:ind w:left="0" w:firstLine="0"/>
      <w:rPr/>
    </w:pPr>
    <w:r w:rsidDel="00000000" w:rsidR="00000000" w:rsidRPr="00000000">
      <w:rPr>
        <w:sz w:val="16"/>
        <w:szCs w:val="16"/>
        <w:rtl w:val="0"/>
      </w:rPr>
      <w:t xml:space="preserve">[2021 전기] 졸업과제 착수보고서 </w:t>
      <w:tab/>
      <w:t xml:space="preserve"> </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tabs>
        <w:tab w:val="right" w:pos="9790"/>
      </w:tabs>
      <w:spacing w:after="0" w:line="259" w:lineRule="auto"/>
      <w:ind w:left="0" w:firstLine="0"/>
      <w:rPr/>
    </w:pPr>
    <w:r w:rsidDel="00000000" w:rsidR="00000000" w:rsidRPr="00000000">
      <w:rPr>
        <w:sz w:val="16"/>
        <w:szCs w:val="16"/>
        <w:rtl w:val="0"/>
      </w:rPr>
      <w:t xml:space="preserve">[2020 전기] 졸업과제 착수보고서 </w:t>
      <w:tab/>
      <w:t xml:space="preserve">스마트 팩토리를 위한 실시간 장비 모니터링 및 장비 이력 관리 사례 연구  </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tabs>
        <w:tab w:val="right" w:pos="9790"/>
      </w:tabs>
      <w:spacing w:after="0" w:line="259" w:lineRule="auto"/>
      <w:ind w:left="0" w:firstLine="0"/>
      <w:rPr/>
    </w:pPr>
    <w:r w:rsidDel="00000000" w:rsidR="00000000" w:rsidRPr="00000000">
      <w:rPr>
        <w:sz w:val="16"/>
        <w:szCs w:val="16"/>
        <w:rtl w:val="0"/>
      </w:rPr>
      <w:t xml:space="preserve">[2020 전기] 졸업과제 착수보고서 </w:t>
      <w:tab/>
      <w:t xml:space="preserve">스마트 팩토리를 위한 실시간 장비 모니터링 및 장비 이력 관리 사례 연구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an Gothic" w:cs="Malgan Gothic" w:eastAsia="Malgan Gothic" w:hAnsi="Malgan Gothic"/>
        <w:lang w:val="en-US"/>
      </w:rPr>
    </w:rPrDefault>
    <w:pPrDefault>
      <w:pPr>
        <w:spacing w:after="179" w:line="265" w:lineRule="auto"/>
        <w:ind w:left="226"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12" w:before="0" w:line="259" w:lineRule="auto"/>
      <w:ind w:left="411" w:right="0" w:hanging="10"/>
      <w:jc w:val="left"/>
    </w:pPr>
    <w:rPr>
      <w:rFonts w:ascii="Malgan Gothic" w:cs="Malgan Gothic" w:eastAsia="Malgan Gothic" w:hAnsi="Malgan Gothic"/>
      <w:b w:val="1"/>
      <w:i w:val="0"/>
      <w:smallCaps w:val="0"/>
      <w:strike w:val="0"/>
      <w:color w:val="000000"/>
      <w:sz w:val="44"/>
      <w:szCs w:val="4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34" w:before="0" w:line="259" w:lineRule="auto"/>
      <w:ind w:left="411" w:right="0" w:hanging="10"/>
      <w:jc w:val="left"/>
    </w:pPr>
    <w:rPr>
      <w:rFonts w:ascii="Malgan Gothic" w:cs="Malgan Gothic" w:eastAsia="Malgan Gothic" w:hAnsi="Malgan Gothic"/>
      <w:b w:val="0"/>
      <w:i w:val="0"/>
      <w:smallCaps w:val="0"/>
      <w:strike w:val="0"/>
      <w:color w:val="000000"/>
      <w:sz w:val="30"/>
      <w:szCs w:val="30"/>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16" w:before="0" w:line="259" w:lineRule="auto"/>
      <w:ind w:left="411" w:right="0" w:hanging="10"/>
      <w:jc w:val="left"/>
    </w:pPr>
    <w:rPr>
      <w:rFonts w:ascii="Malgan Gothic" w:cs="Malgan Gothic" w:eastAsia="Malgan Gothic" w:hAnsi="Malgan Gothic"/>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57" w:before="0" w:line="259" w:lineRule="auto"/>
      <w:ind w:left="10" w:right="43" w:hanging="10"/>
      <w:jc w:val="center"/>
    </w:pPr>
    <w:rPr>
      <w:rFonts w:ascii="Malgan Gothic" w:cs="Malgan Gothic" w:eastAsia="Malgan Gothic" w:hAnsi="Malgan Gothic"/>
      <w:b w:val="1"/>
      <w:i w:val="0"/>
      <w:smallCaps w:val="0"/>
      <w:strike w:val="0"/>
      <w:color w:val="000000"/>
      <w:sz w:val="20"/>
      <w:szCs w:val="20"/>
      <w:u w:val="none"/>
      <w:shd w:fill="auto" w:val="clear"/>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pPr>
      <w:spacing w:after="179" w:line="265" w:lineRule="auto"/>
      <w:ind w:left="226" w:hanging="10"/>
      <w:jc w:val="left"/>
    </w:pPr>
    <w:rPr>
      <w:rFonts w:ascii="Malgan Gothic" w:cs="Malgan Gothic" w:eastAsia="Malgan Gothic" w:hAnsi="Malgan Gothic"/>
      <w:color w:val="000000"/>
    </w:rPr>
  </w:style>
  <w:style w:type="paragraph" w:styleId="1">
    <w:name w:val="heading 1"/>
    <w:next w:val="a"/>
    <w:link w:val="1Char"/>
    <w:uiPriority w:val="9"/>
    <w:qFormat w:val="1"/>
    <w:pPr>
      <w:keepNext w:val="1"/>
      <w:keepLines w:val="1"/>
      <w:spacing w:after="212"/>
      <w:ind w:left="411" w:hanging="10"/>
      <w:jc w:val="left"/>
      <w:outlineLvl w:val="0"/>
    </w:pPr>
    <w:rPr>
      <w:rFonts w:ascii="Malgan Gothic" w:cs="Malgan Gothic" w:eastAsia="Malgan Gothic" w:hAnsi="Malgan Gothic"/>
      <w:b w:val="1"/>
      <w:color w:val="000000"/>
      <w:sz w:val="44"/>
    </w:rPr>
  </w:style>
  <w:style w:type="paragraph" w:styleId="2">
    <w:name w:val="heading 2"/>
    <w:next w:val="a"/>
    <w:link w:val="2Char"/>
    <w:uiPriority w:val="9"/>
    <w:unhideWhenUsed w:val="1"/>
    <w:qFormat w:val="1"/>
    <w:pPr>
      <w:keepNext w:val="1"/>
      <w:keepLines w:val="1"/>
      <w:spacing w:after="334"/>
      <w:ind w:left="411" w:hanging="10"/>
      <w:jc w:val="left"/>
      <w:outlineLvl w:val="1"/>
    </w:pPr>
    <w:rPr>
      <w:rFonts w:ascii="Malgan Gothic" w:cs="Malgan Gothic" w:eastAsia="Malgan Gothic" w:hAnsi="Malgan Gothic"/>
      <w:color w:val="000000"/>
      <w:sz w:val="30"/>
    </w:rPr>
  </w:style>
  <w:style w:type="paragraph" w:styleId="3">
    <w:name w:val="heading 3"/>
    <w:next w:val="a"/>
    <w:link w:val="3Char"/>
    <w:uiPriority w:val="9"/>
    <w:unhideWhenUsed w:val="1"/>
    <w:qFormat w:val="1"/>
    <w:pPr>
      <w:keepNext w:val="1"/>
      <w:keepLines w:val="1"/>
      <w:spacing w:after="216"/>
      <w:ind w:left="411" w:hanging="10"/>
      <w:jc w:val="left"/>
      <w:outlineLvl w:val="2"/>
    </w:pPr>
    <w:rPr>
      <w:rFonts w:ascii="Malgan Gothic" w:cs="Malgan Gothic" w:eastAsia="Malgan Gothic" w:hAnsi="Malgan Gothic"/>
      <w:color w:val="000000"/>
      <w:sz w:val="24"/>
    </w:rPr>
  </w:style>
  <w:style w:type="paragraph" w:styleId="4">
    <w:name w:val="heading 4"/>
    <w:next w:val="a"/>
    <w:link w:val="4Char"/>
    <w:uiPriority w:val="9"/>
    <w:unhideWhenUsed w:val="1"/>
    <w:qFormat w:val="1"/>
    <w:pPr>
      <w:keepNext w:val="1"/>
      <w:keepLines w:val="1"/>
      <w:spacing w:after="257"/>
      <w:ind w:left="10" w:right="43" w:hanging="10"/>
      <w:jc w:val="center"/>
      <w:outlineLvl w:val="3"/>
    </w:pPr>
    <w:rPr>
      <w:rFonts w:ascii="Malgan Gothic" w:cs="Malgan Gothic" w:eastAsia="Malgan Gothic" w:hAnsi="Malgan Gothic"/>
      <w:b w:val="1"/>
      <w:color w:val="00000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4Char" w:customStyle="1">
    <w:name w:val="제목 4 Char"/>
    <w:link w:val="4"/>
    <w:rPr>
      <w:rFonts w:ascii="Malgan Gothic" w:cs="Malgan Gothic" w:eastAsia="Malgan Gothic" w:hAnsi="Malgan Gothic"/>
      <w:b w:val="1"/>
      <w:color w:val="000000"/>
      <w:sz w:val="20"/>
    </w:rPr>
  </w:style>
  <w:style w:type="character" w:styleId="1Char" w:customStyle="1">
    <w:name w:val="제목 1 Char"/>
    <w:link w:val="1"/>
    <w:rPr>
      <w:rFonts w:ascii="Malgan Gothic" w:cs="Malgan Gothic" w:eastAsia="Malgan Gothic" w:hAnsi="Malgan Gothic"/>
      <w:b w:val="1"/>
      <w:color w:val="000000"/>
      <w:sz w:val="44"/>
    </w:rPr>
  </w:style>
  <w:style w:type="character" w:styleId="3Char" w:customStyle="1">
    <w:name w:val="제목 3 Char"/>
    <w:link w:val="3"/>
    <w:rPr>
      <w:rFonts w:ascii="Malgan Gothic" w:cs="Malgan Gothic" w:eastAsia="Malgan Gothic" w:hAnsi="Malgan Gothic"/>
      <w:color w:val="000000"/>
      <w:sz w:val="24"/>
    </w:rPr>
  </w:style>
  <w:style w:type="character" w:styleId="2Char" w:customStyle="1">
    <w:name w:val="제목 2 Char"/>
    <w:link w:val="2"/>
    <w:rPr>
      <w:rFonts w:ascii="Malgan Gothic" w:cs="Malgan Gothic" w:eastAsia="Malgan Gothic" w:hAnsi="Malgan Gothic"/>
      <w:color w:val="000000"/>
      <w:sz w:val="30"/>
    </w:rPr>
  </w:style>
  <w:style w:type="paragraph" w:styleId="10">
    <w:name w:val="toc 1"/>
    <w:hidden w:val="1"/>
    <w:uiPriority w:val="39"/>
    <w:pPr>
      <w:spacing w:after="145"/>
      <w:ind w:left="25" w:right="40" w:hanging="10"/>
      <w:jc w:val="left"/>
    </w:pPr>
    <w:rPr>
      <w:rFonts w:ascii="Malgan Gothic" w:cs="Malgan Gothic" w:eastAsia="Malgan Gothic" w:hAnsi="Malgan Gothic"/>
      <w:color w:val="000000"/>
      <w:sz w:val="22"/>
    </w:rPr>
  </w:style>
  <w:style w:type="paragraph" w:styleId="20">
    <w:name w:val="toc 2"/>
    <w:hidden w:val="1"/>
    <w:uiPriority w:val="39"/>
    <w:pPr>
      <w:spacing w:after="215" w:line="265" w:lineRule="auto"/>
      <w:ind w:left="212" w:right="43" w:hanging="10"/>
      <w:jc w:val="left"/>
    </w:pPr>
    <w:rPr>
      <w:rFonts w:ascii="Malgan Gothic" w:cs="Malgan Gothic" w:eastAsia="Malgan Gothic" w:hAnsi="Malgan Gothic"/>
      <w:color w:val="000000"/>
    </w:rPr>
  </w:style>
  <w:style w:type="paragraph" w:styleId="30">
    <w:name w:val="toc 3"/>
    <w:hidden w:val="1"/>
    <w:pPr>
      <w:spacing w:after="215" w:line="265" w:lineRule="auto"/>
      <w:ind w:left="414" w:right="43" w:hanging="10"/>
      <w:jc w:val="left"/>
    </w:pPr>
    <w:rPr>
      <w:rFonts w:ascii="Malgan Gothic" w:cs="Malgan Gothic" w:eastAsia="Malgan Gothic" w:hAnsi="Malgan Gothic"/>
      <w:color w:val="000000"/>
    </w:rPr>
  </w:style>
  <w:style w:type="table" w:styleId="TableGrid" w:customStyle="1">
    <w:name w:val="TableGrid"/>
    <w:pPr>
      <w:spacing w:after="0" w:line="240" w:lineRule="auto"/>
    </w:pPr>
    <w:tblPr>
      <w:tblCellMar>
        <w:top w:w="0.0" w:type="dxa"/>
        <w:left w:w="0.0" w:type="dxa"/>
        <w:bottom w:w="0.0" w:type="dxa"/>
        <w:right w:w="0.0" w:type="dxa"/>
      </w:tblCellMar>
    </w:tblPr>
  </w:style>
  <w:style w:type="character" w:styleId="a3">
    <w:name w:val="Hyperlink"/>
    <w:basedOn w:val="a0"/>
    <w:uiPriority w:val="99"/>
    <w:unhideWhenUsed w:val="1"/>
    <w:rsid w:val="006E4DF3"/>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61.0" w:type="dxa"/>
        <w:left w:w="132.0" w:type="dxa"/>
        <w:bottom w:w="0.0" w:type="dxa"/>
        <w:right w:w="82.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23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vETUkfZT3rPeZqQllDXc5NDHLg==">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2021-05-06T09:13:00Z</dcterms:created>
  <dc:creator>LEE JAEWON</dc:creator>
</cp:coreProperties>
</file>